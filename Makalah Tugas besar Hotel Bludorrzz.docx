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2919" w14:textId="77777777" w:rsidR="00CE6422" w:rsidRPr="00603876" w:rsidRDefault="00CE6422" w:rsidP="002D7876">
      <w:pPr>
        <w:jc w:val="center"/>
        <w:rPr>
          <w:b/>
          <w:sz w:val="36"/>
          <w:szCs w:val="36"/>
        </w:rPr>
      </w:pPr>
      <w:r w:rsidRPr="00603876">
        <w:rPr>
          <w:b/>
          <w:sz w:val="36"/>
          <w:szCs w:val="36"/>
        </w:rPr>
        <w:t>TUGAS MAKALAH</w:t>
      </w:r>
    </w:p>
    <w:p w14:paraId="203F291A" w14:textId="77777777" w:rsidR="00CE6422" w:rsidRPr="00603876" w:rsidRDefault="00CE6422" w:rsidP="00CE6422">
      <w:pPr>
        <w:jc w:val="center"/>
        <w:rPr>
          <w:b/>
          <w:sz w:val="36"/>
          <w:szCs w:val="36"/>
        </w:rPr>
      </w:pPr>
      <w:r w:rsidRPr="00603876">
        <w:rPr>
          <w:b/>
          <w:sz w:val="36"/>
          <w:szCs w:val="36"/>
        </w:rPr>
        <w:t>STUDI KASUS PEMESANAN HOTEL VIA MOBILE</w:t>
      </w:r>
    </w:p>
    <w:p w14:paraId="203F291B" w14:textId="77777777" w:rsidR="00CE6422" w:rsidRDefault="00CE6422" w:rsidP="00CE6422"/>
    <w:p w14:paraId="203F291C" w14:textId="77777777" w:rsidR="00CE6422" w:rsidRDefault="00CE6422" w:rsidP="00CE6422"/>
    <w:p w14:paraId="203F291D" w14:textId="77777777" w:rsidR="00CE6422" w:rsidRDefault="00CE6422" w:rsidP="00CE6422"/>
    <w:p w14:paraId="203F291E" w14:textId="77777777" w:rsidR="00CE6422" w:rsidRPr="00346C41" w:rsidRDefault="00CE6422" w:rsidP="00CE6422">
      <w:pPr>
        <w:jc w:val="center"/>
      </w:pPr>
      <w:r>
        <w:rPr>
          <w:noProof/>
          <w:sz w:val="24"/>
          <w:szCs w:val="24"/>
        </w:rPr>
        <w:drawing>
          <wp:inline distT="0" distB="0" distL="0" distR="0" wp14:anchorId="203F295F" wp14:editId="203F2960">
            <wp:extent cx="3509010" cy="2821244"/>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undira-1.png"/>
                    <pic:cNvPicPr/>
                  </pic:nvPicPr>
                  <pic:blipFill>
                    <a:blip r:embed="rId5"/>
                    <a:stretch>
                      <a:fillRect/>
                    </a:stretch>
                  </pic:blipFill>
                  <pic:spPr>
                    <a:xfrm>
                      <a:off x="0" y="0"/>
                      <a:ext cx="3512067" cy="2823701"/>
                    </a:xfrm>
                    <a:prstGeom prst="rect">
                      <a:avLst/>
                    </a:prstGeom>
                  </pic:spPr>
                </pic:pic>
              </a:graphicData>
            </a:graphic>
          </wp:inline>
        </w:drawing>
      </w:r>
    </w:p>
    <w:p w14:paraId="203F291F" w14:textId="77777777" w:rsidR="00CE6422" w:rsidRDefault="00CE6422" w:rsidP="00CE6422">
      <w:pPr>
        <w:tabs>
          <w:tab w:val="left" w:pos="3816"/>
        </w:tabs>
        <w:rPr>
          <w:sz w:val="24"/>
          <w:szCs w:val="24"/>
        </w:rPr>
      </w:pPr>
    </w:p>
    <w:p w14:paraId="203F2920" w14:textId="77777777" w:rsidR="00CE6422" w:rsidRPr="00603876" w:rsidRDefault="00CE6422" w:rsidP="00CE6422">
      <w:pPr>
        <w:tabs>
          <w:tab w:val="left" w:pos="3816"/>
        </w:tabs>
        <w:rPr>
          <w:sz w:val="24"/>
          <w:szCs w:val="24"/>
        </w:rPr>
      </w:pPr>
    </w:p>
    <w:p w14:paraId="203F2921" w14:textId="77777777" w:rsidR="00CE6422" w:rsidRPr="00603876" w:rsidRDefault="00CE6422" w:rsidP="00CE6422">
      <w:pPr>
        <w:jc w:val="center"/>
        <w:rPr>
          <w:sz w:val="24"/>
          <w:szCs w:val="24"/>
        </w:rPr>
      </w:pPr>
      <w:r w:rsidRPr="00603876">
        <w:rPr>
          <w:sz w:val="24"/>
          <w:szCs w:val="24"/>
        </w:rPr>
        <w:t xml:space="preserve">DISUSUN </w:t>
      </w:r>
      <w:proofErr w:type="gramStart"/>
      <w:r w:rsidRPr="00603876">
        <w:rPr>
          <w:sz w:val="24"/>
          <w:szCs w:val="24"/>
        </w:rPr>
        <w:t>OLEH :</w:t>
      </w:r>
      <w:proofErr w:type="gramEnd"/>
    </w:p>
    <w:p w14:paraId="203F2922"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Abie Ramadhan</w:t>
      </w:r>
    </w:p>
    <w:p w14:paraId="203F2923"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Muhhamad Prendi Arahman</w:t>
      </w:r>
    </w:p>
    <w:p w14:paraId="203F2924"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Rocky Federik Hamonangan</w:t>
      </w:r>
    </w:p>
    <w:p w14:paraId="203F2925" w14:textId="77777777" w:rsidR="00CE6422" w:rsidRPr="00603876" w:rsidRDefault="00CE6422" w:rsidP="00CE6422">
      <w:pPr>
        <w:pStyle w:val="ListParagraph"/>
        <w:numPr>
          <w:ilvl w:val="0"/>
          <w:numId w:val="2"/>
        </w:numPr>
        <w:spacing w:after="200" w:line="276" w:lineRule="auto"/>
        <w:rPr>
          <w:sz w:val="24"/>
          <w:szCs w:val="24"/>
        </w:rPr>
      </w:pPr>
      <w:r w:rsidRPr="00603876">
        <w:rPr>
          <w:sz w:val="24"/>
          <w:szCs w:val="24"/>
        </w:rPr>
        <w:t>Windho Fuandi</w:t>
      </w:r>
    </w:p>
    <w:p w14:paraId="203F2926" w14:textId="77777777" w:rsidR="00CE6422" w:rsidRDefault="00CE6422" w:rsidP="00CC58FF">
      <w:pPr>
        <w:jc w:val="both"/>
      </w:pPr>
    </w:p>
    <w:p w14:paraId="203F2927" w14:textId="77777777" w:rsidR="00CE6422" w:rsidRDefault="00CE6422" w:rsidP="00CC58FF">
      <w:pPr>
        <w:jc w:val="both"/>
      </w:pPr>
    </w:p>
    <w:p w14:paraId="203F2928" w14:textId="77777777" w:rsidR="00CE6422" w:rsidRDefault="00CE6422" w:rsidP="00CC58FF">
      <w:pPr>
        <w:jc w:val="both"/>
      </w:pPr>
    </w:p>
    <w:p w14:paraId="203F2929" w14:textId="77777777" w:rsidR="00CE6422" w:rsidRDefault="00CE6422" w:rsidP="00CC58FF">
      <w:pPr>
        <w:jc w:val="both"/>
      </w:pPr>
    </w:p>
    <w:p w14:paraId="203F292A" w14:textId="77777777" w:rsidR="00CE6422" w:rsidRDefault="00CE6422" w:rsidP="00CC58FF">
      <w:pPr>
        <w:jc w:val="both"/>
      </w:pPr>
    </w:p>
    <w:p w14:paraId="203F292B" w14:textId="77777777" w:rsidR="00CE6422" w:rsidRDefault="00CE6422" w:rsidP="00CC58FF">
      <w:pPr>
        <w:jc w:val="both"/>
      </w:pPr>
    </w:p>
    <w:p w14:paraId="203F292C" w14:textId="77777777" w:rsidR="00CE6422" w:rsidRDefault="00CE6422" w:rsidP="00CC58FF">
      <w:pPr>
        <w:jc w:val="both"/>
      </w:pPr>
    </w:p>
    <w:p w14:paraId="203F292D" w14:textId="77777777" w:rsidR="00CE6422" w:rsidRDefault="00CE6422" w:rsidP="00CC58FF">
      <w:pPr>
        <w:jc w:val="both"/>
      </w:pPr>
    </w:p>
    <w:p w14:paraId="203F292E" w14:textId="77777777" w:rsidR="00806575" w:rsidRPr="00806575" w:rsidRDefault="00806575" w:rsidP="00CC58FF">
      <w:pPr>
        <w:jc w:val="both"/>
      </w:pPr>
      <w:r w:rsidRPr="00806575">
        <w:lastRenderedPageBreak/>
        <w:t>b. Kata Pengantar</w:t>
      </w:r>
    </w:p>
    <w:p w14:paraId="203F292F" w14:textId="77777777" w:rsidR="00806575" w:rsidRPr="00806575" w:rsidRDefault="00806575" w:rsidP="00CC58FF">
      <w:pPr>
        <w:jc w:val="both"/>
      </w:pPr>
      <w:r w:rsidRPr="00806575">
        <w:t>Kami dengan senang hati mempersembahkan makalah ini sebagai bagian dari tugas mata kuliah Algoritma dan Pemrograman 2. Makalah ini berfokus pada studi kasus Hotel BlueDorzz, di mana kami menerapkan berbagai fitur menggunakan konsep algoritma dan pemrograman. Kami berharap makalah ini dapat memberikan pemahaman yang lebih baik tentang implementasi praktis algoritma dan pemrograman dalam industri perhotelan.</w:t>
      </w:r>
    </w:p>
    <w:p w14:paraId="203F2930" w14:textId="77777777" w:rsidR="00806575" w:rsidRPr="00806575" w:rsidRDefault="00806575" w:rsidP="00CC58FF">
      <w:pPr>
        <w:jc w:val="both"/>
      </w:pPr>
      <w:r w:rsidRPr="00806575">
        <w:t>Kami ingin mengucapkan terima kasih kepada dosen pengampu mata kuliah yang telah memberikan kesempatan untuk belajar dan menerapkan pengetahuan kami dalam konteks nyata. Kami juga ingin berterima kasih kepada Hotel BlueDorzzyang telah memberikan izin untuk menggunakan studi kasus mereka sebagai bahan dalam makalah ini.</w:t>
      </w:r>
    </w:p>
    <w:p w14:paraId="203F2931" w14:textId="77777777" w:rsidR="00806575" w:rsidRPr="00806575" w:rsidRDefault="00806575" w:rsidP="00CC58FF">
      <w:pPr>
        <w:jc w:val="both"/>
      </w:pPr>
      <w:r w:rsidRPr="00806575">
        <w:t>Semoga makalah ini bermanfaat dan memberikan wawasan yang berharga bagi pembaca.</w:t>
      </w:r>
    </w:p>
    <w:p w14:paraId="203F2932" w14:textId="77777777" w:rsidR="00806575" w:rsidRPr="00806575" w:rsidRDefault="00806575" w:rsidP="00CC58FF">
      <w:pPr>
        <w:jc w:val="both"/>
      </w:pPr>
      <w:r w:rsidRPr="00806575">
        <w:t>c. Daftar Isi</w:t>
      </w:r>
    </w:p>
    <w:p w14:paraId="203F2933" w14:textId="77777777" w:rsidR="00492FCD" w:rsidRDefault="00806575" w:rsidP="00CC58FF">
      <w:pPr>
        <w:jc w:val="both"/>
      </w:pPr>
      <w:r w:rsidRPr="00806575">
        <w:t xml:space="preserve">I. Pendahuluan </w:t>
      </w:r>
    </w:p>
    <w:p w14:paraId="203F2934" w14:textId="77777777" w:rsidR="00492FCD" w:rsidRDefault="00806575" w:rsidP="00CC58FF">
      <w:pPr>
        <w:jc w:val="both"/>
      </w:pPr>
      <w:r w:rsidRPr="00806575">
        <w:t xml:space="preserve">a. Latar Belakang </w:t>
      </w:r>
    </w:p>
    <w:p w14:paraId="203F2935" w14:textId="77777777" w:rsidR="00492FCD" w:rsidRDefault="00806575" w:rsidP="00CC58FF">
      <w:pPr>
        <w:jc w:val="both"/>
      </w:pPr>
      <w:r w:rsidRPr="00806575">
        <w:t xml:space="preserve">b. Rumusan Masalah </w:t>
      </w:r>
    </w:p>
    <w:p w14:paraId="203F2936" w14:textId="77777777" w:rsidR="00806575" w:rsidRPr="00806575" w:rsidRDefault="00806575" w:rsidP="00CC58FF">
      <w:pPr>
        <w:jc w:val="both"/>
      </w:pPr>
      <w:r w:rsidRPr="00806575">
        <w:t>c. Tujuan</w:t>
      </w:r>
    </w:p>
    <w:p w14:paraId="203F2937" w14:textId="77777777" w:rsidR="00492FCD" w:rsidRDefault="00806575" w:rsidP="00CC58FF">
      <w:pPr>
        <w:jc w:val="both"/>
      </w:pPr>
      <w:r w:rsidRPr="00806575">
        <w:t xml:space="preserve">II. Pembahasan </w:t>
      </w:r>
    </w:p>
    <w:p w14:paraId="203F2938" w14:textId="77777777" w:rsidR="00492FCD" w:rsidRDefault="00806575" w:rsidP="00CC58FF">
      <w:pPr>
        <w:jc w:val="both"/>
      </w:pPr>
      <w:r w:rsidRPr="00806575">
        <w:t xml:space="preserve">a. Fitur 1: Input/Output </w:t>
      </w:r>
    </w:p>
    <w:p w14:paraId="203F2939" w14:textId="77777777" w:rsidR="00492FCD" w:rsidRDefault="00806575" w:rsidP="00CC58FF">
      <w:pPr>
        <w:jc w:val="both"/>
      </w:pPr>
      <w:r w:rsidRPr="00806575">
        <w:t xml:space="preserve">b. Fitur 2: Operator Logika </w:t>
      </w:r>
    </w:p>
    <w:p w14:paraId="203F293A" w14:textId="77777777" w:rsidR="00492FCD" w:rsidRDefault="00806575" w:rsidP="00CC58FF">
      <w:pPr>
        <w:jc w:val="both"/>
      </w:pPr>
      <w:r w:rsidRPr="00806575">
        <w:t xml:space="preserve">c. Fitur 3: Percabangan Bersarang (Nested IF) </w:t>
      </w:r>
    </w:p>
    <w:p w14:paraId="203F293B" w14:textId="77777777" w:rsidR="00492FCD" w:rsidRDefault="00806575" w:rsidP="00CC58FF">
      <w:pPr>
        <w:jc w:val="both"/>
      </w:pPr>
      <w:r w:rsidRPr="00806575">
        <w:t xml:space="preserve">d. Fitur 4: Perulangan Bersarang (Nested Loop) </w:t>
      </w:r>
    </w:p>
    <w:p w14:paraId="203F293C" w14:textId="77777777" w:rsidR="00492FCD" w:rsidRDefault="00806575" w:rsidP="00CC58FF">
      <w:pPr>
        <w:jc w:val="both"/>
      </w:pPr>
      <w:r w:rsidRPr="00806575">
        <w:t xml:space="preserve">e. Fitur 5: Fungsi </w:t>
      </w:r>
    </w:p>
    <w:p w14:paraId="203F293D" w14:textId="77777777" w:rsidR="00492FCD" w:rsidRDefault="00806575" w:rsidP="00CC58FF">
      <w:pPr>
        <w:jc w:val="both"/>
      </w:pPr>
      <w:r w:rsidRPr="00806575">
        <w:t xml:space="preserve">f. Fitur 6: Integrasi Nested IF, Nested Loop, dan Fungsi </w:t>
      </w:r>
    </w:p>
    <w:p w14:paraId="203F293E" w14:textId="77777777" w:rsidR="00806575" w:rsidRPr="00806575" w:rsidRDefault="00806575" w:rsidP="00CC58FF">
      <w:pPr>
        <w:jc w:val="both"/>
      </w:pPr>
      <w:r w:rsidRPr="00806575">
        <w:t>g. Fitur 7: Tuples, Dictionaries, Exceptions, Data Processing</w:t>
      </w:r>
    </w:p>
    <w:p w14:paraId="203F293F" w14:textId="77777777" w:rsidR="00492FCD" w:rsidRDefault="00806575" w:rsidP="00CC58FF">
      <w:pPr>
        <w:jc w:val="both"/>
      </w:pPr>
      <w:r w:rsidRPr="00806575">
        <w:t xml:space="preserve">III. Penutup </w:t>
      </w:r>
    </w:p>
    <w:p w14:paraId="203F2940" w14:textId="77777777" w:rsidR="00492FCD" w:rsidRDefault="00806575" w:rsidP="00CC58FF">
      <w:pPr>
        <w:jc w:val="both"/>
      </w:pPr>
      <w:r w:rsidRPr="00806575">
        <w:t xml:space="preserve">a. Kesimpulan </w:t>
      </w:r>
    </w:p>
    <w:p w14:paraId="203F2941" w14:textId="77777777" w:rsidR="00806575" w:rsidRPr="00806575" w:rsidRDefault="00806575" w:rsidP="00CC58FF">
      <w:pPr>
        <w:jc w:val="both"/>
      </w:pPr>
      <w:r w:rsidRPr="00806575">
        <w:t>b. Saran</w:t>
      </w:r>
    </w:p>
    <w:p w14:paraId="203F2942" w14:textId="77777777" w:rsidR="00806575" w:rsidRPr="00806575" w:rsidRDefault="00492FCD" w:rsidP="00CC58FF">
      <w:pPr>
        <w:jc w:val="both"/>
      </w:pPr>
      <w:r>
        <w:t>c</w:t>
      </w:r>
      <w:r w:rsidR="00806575" w:rsidRPr="00806575">
        <w:t>. Daftar Gambar</w:t>
      </w:r>
    </w:p>
    <w:p w14:paraId="203F2943" w14:textId="77777777" w:rsidR="00806575" w:rsidRPr="00806575" w:rsidRDefault="00806575" w:rsidP="00CC58FF">
      <w:pPr>
        <w:jc w:val="both"/>
      </w:pPr>
      <w:r w:rsidRPr="00806575">
        <w:t>Gambar 1: Flowchart Fitur 1 - Input/Output (Halaman 5) Gambar 2: Algoritma Fitur 3 - Percabangan Bersarang (Halaman 7) Gambar 3: Contoh Source Code Fitur 5 - Fungsi (Halaman 9)</w:t>
      </w:r>
    </w:p>
    <w:p w14:paraId="203F2944" w14:textId="77777777" w:rsidR="00806575" w:rsidRPr="00806575" w:rsidRDefault="00492FCD" w:rsidP="00CC58FF">
      <w:pPr>
        <w:jc w:val="both"/>
      </w:pPr>
      <w:r>
        <w:t>d</w:t>
      </w:r>
      <w:r w:rsidR="00806575" w:rsidRPr="00806575">
        <w:t>. Bab I Pendahuluan</w:t>
      </w:r>
    </w:p>
    <w:p w14:paraId="203F2945" w14:textId="77777777" w:rsidR="00806575" w:rsidRPr="00806575" w:rsidRDefault="00806575" w:rsidP="00CC58FF">
      <w:pPr>
        <w:jc w:val="both"/>
      </w:pPr>
      <w:r w:rsidRPr="00806575">
        <w:t>Latar Belakang: Dalam industri perhotelan, sistem pemesanan kamar online menjadi sangat penting dalam memfasilitasi reservasi dan pengelolaan kamar. Hotel BlueDorzz, sebagai salah satu hotel terkemuka, ingin meningkatkan efisiensi operasional mereka dengan mengimplementasikan fitur-fitur yang relevan dalam sistem pemesanan mereka.</w:t>
      </w:r>
    </w:p>
    <w:p w14:paraId="203F2946" w14:textId="77777777" w:rsidR="00806575" w:rsidRPr="00806575" w:rsidRDefault="00806575" w:rsidP="00CC58FF">
      <w:pPr>
        <w:jc w:val="both"/>
      </w:pPr>
      <w:r w:rsidRPr="00806575">
        <w:lastRenderedPageBreak/>
        <w:t>Rumusan Masalah: Dalam konteks ini, kami mengidentifikasi beberapa fitur utama yang harus diimplementasikan dalam sistem pemesanan kamar online Hotel BlueDorzz. Fitur-fitur ini meliputi input/output, operator logika, percabangan bersarang, perulangan bersarang, fungsi, integrasi dari nested if, nested loop, dan fungsi, serta penggunaan tuples, dictionaries, exceptions, dan pemrosesan data.</w:t>
      </w:r>
    </w:p>
    <w:p w14:paraId="203F2947" w14:textId="77777777" w:rsidR="00806575" w:rsidRPr="00806575" w:rsidRDefault="00806575" w:rsidP="00CC58FF">
      <w:pPr>
        <w:jc w:val="both"/>
      </w:pPr>
      <w:r w:rsidRPr="00806575">
        <w:t>Tujuan: Tujuan dari makalah ini adalah untuk menjelaskan secara detail implementasi masing-masing fitur yang diimplementasikan dalam studi kasus Hotel BlueDorzz. Kami akan membahas algoritma, flowchart, dan contoh source code untuk setiap fitur. Selain itu, kami juga akan menunjukkan hasil dari program yang telah di-compile.</w:t>
      </w:r>
    </w:p>
    <w:p w14:paraId="203F2948" w14:textId="77777777" w:rsidR="00806575" w:rsidRPr="00806575" w:rsidRDefault="00806575" w:rsidP="00CC58FF">
      <w:pPr>
        <w:jc w:val="both"/>
      </w:pPr>
      <w:r w:rsidRPr="00806575">
        <w:t>f. Bab II Pembahasan</w:t>
      </w:r>
    </w:p>
    <w:p w14:paraId="203F2949" w14:textId="77777777" w:rsidR="00806575" w:rsidRPr="00806575" w:rsidRDefault="00806575" w:rsidP="00CC58FF">
      <w:pPr>
        <w:numPr>
          <w:ilvl w:val="0"/>
          <w:numId w:val="1"/>
        </w:numPr>
        <w:jc w:val="both"/>
      </w:pPr>
      <w:r w:rsidRPr="00806575">
        <w:t>Fitur 1: Input/Output</w:t>
      </w:r>
    </w:p>
    <w:p w14:paraId="203F294A" w14:textId="77777777" w:rsidR="00806575" w:rsidRPr="00806575" w:rsidRDefault="00806575" w:rsidP="00CC58FF">
      <w:pPr>
        <w:numPr>
          <w:ilvl w:val="1"/>
          <w:numId w:val="1"/>
        </w:numPr>
        <w:jc w:val="both"/>
      </w:pPr>
      <w:r w:rsidRPr="00806575">
        <w:t>Penjelasan Fitur</w:t>
      </w:r>
    </w:p>
    <w:p w14:paraId="203F294B" w14:textId="77777777" w:rsidR="00806575" w:rsidRPr="00806575" w:rsidRDefault="00806575" w:rsidP="00CC58FF">
      <w:pPr>
        <w:numPr>
          <w:ilvl w:val="1"/>
          <w:numId w:val="1"/>
        </w:numPr>
        <w:jc w:val="both"/>
      </w:pPr>
      <w:r w:rsidRPr="00806575">
        <w:t>Flowchart Fitur 1 - Input/Output</w:t>
      </w:r>
    </w:p>
    <w:p w14:paraId="203F294C" w14:textId="77777777" w:rsidR="00806575" w:rsidRPr="00806575" w:rsidRDefault="00806575" w:rsidP="00CC58FF">
      <w:pPr>
        <w:numPr>
          <w:ilvl w:val="1"/>
          <w:numId w:val="1"/>
        </w:numPr>
        <w:jc w:val="both"/>
      </w:pPr>
      <w:r w:rsidRPr="00806575">
        <w:t>Contoh Source Code</w:t>
      </w:r>
    </w:p>
    <w:p w14:paraId="203F294D" w14:textId="77777777" w:rsidR="00806575" w:rsidRPr="00806575" w:rsidRDefault="00806575" w:rsidP="00CC58FF">
      <w:pPr>
        <w:numPr>
          <w:ilvl w:val="1"/>
          <w:numId w:val="1"/>
        </w:numPr>
        <w:jc w:val="both"/>
      </w:pPr>
      <w:r w:rsidRPr="00806575">
        <w:t>Hasil Compile Program</w:t>
      </w:r>
    </w:p>
    <w:p w14:paraId="203F294E" w14:textId="77777777" w:rsidR="00806575" w:rsidRPr="00806575" w:rsidRDefault="00806575" w:rsidP="00CC58FF">
      <w:pPr>
        <w:numPr>
          <w:ilvl w:val="0"/>
          <w:numId w:val="1"/>
        </w:numPr>
        <w:jc w:val="both"/>
      </w:pPr>
      <w:r w:rsidRPr="00806575">
        <w:t>Fitur 2: Operator Logika</w:t>
      </w:r>
    </w:p>
    <w:p w14:paraId="203F294F" w14:textId="77777777" w:rsidR="00806575" w:rsidRPr="00806575" w:rsidRDefault="00806575" w:rsidP="00CC58FF">
      <w:pPr>
        <w:numPr>
          <w:ilvl w:val="1"/>
          <w:numId w:val="1"/>
        </w:numPr>
        <w:jc w:val="both"/>
      </w:pPr>
      <w:r w:rsidRPr="00806575">
        <w:t>Penjelasan Fitur</w:t>
      </w:r>
    </w:p>
    <w:p w14:paraId="203F2950" w14:textId="77777777" w:rsidR="00806575" w:rsidRPr="00806575" w:rsidRDefault="00806575" w:rsidP="00CC58FF">
      <w:pPr>
        <w:numPr>
          <w:ilvl w:val="1"/>
          <w:numId w:val="1"/>
        </w:numPr>
        <w:jc w:val="both"/>
      </w:pPr>
      <w:r w:rsidRPr="00806575">
        <w:t>Flowchart Fitur 2 - Operator Logika</w:t>
      </w:r>
    </w:p>
    <w:p w14:paraId="203F2951" w14:textId="77777777" w:rsidR="00806575" w:rsidRPr="00806575" w:rsidRDefault="00806575" w:rsidP="00CC58FF">
      <w:pPr>
        <w:numPr>
          <w:ilvl w:val="1"/>
          <w:numId w:val="1"/>
        </w:numPr>
        <w:jc w:val="both"/>
      </w:pPr>
      <w:r w:rsidRPr="00806575">
        <w:t>Contoh Source Code</w:t>
      </w:r>
    </w:p>
    <w:p w14:paraId="203F2952" w14:textId="77777777" w:rsidR="00806575" w:rsidRPr="00806575" w:rsidRDefault="00806575" w:rsidP="00CC58FF">
      <w:pPr>
        <w:numPr>
          <w:ilvl w:val="1"/>
          <w:numId w:val="1"/>
        </w:numPr>
        <w:jc w:val="both"/>
      </w:pPr>
      <w:r w:rsidRPr="00806575">
        <w:t>Hasil Compile Program</w:t>
      </w:r>
    </w:p>
    <w:p w14:paraId="203F2953" w14:textId="77777777" w:rsidR="00806575" w:rsidRPr="00806575" w:rsidRDefault="00806575" w:rsidP="00CC58FF">
      <w:pPr>
        <w:numPr>
          <w:ilvl w:val="0"/>
          <w:numId w:val="1"/>
        </w:numPr>
        <w:jc w:val="both"/>
      </w:pPr>
      <w:r w:rsidRPr="00806575">
        <w:t>Fitur 3: Percabangan Bersarang (Nested IF)</w:t>
      </w:r>
    </w:p>
    <w:p w14:paraId="203F2954" w14:textId="77777777" w:rsidR="00806575" w:rsidRPr="00806575" w:rsidRDefault="00806575" w:rsidP="00CC58FF">
      <w:pPr>
        <w:numPr>
          <w:ilvl w:val="1"/>
          <w:numId w:val="1"/>
        </w:numPr>
        <w:jc w:val="both"/>
      </w:pPr>
      <w:r w:rsidRPr="00806575">
        <w:t>Penjelasan Fitur</w:t>
      </w:r>
    </w:p>
    <w:p w14:paraId="203F2955" w14:textId="77777777" w:rsidR="00806575" w:rsidRPr="00806575" w:rsidRDefault="00806575" w:rsidP="00CC58FF">
      <w:pPr>
        <w:numPr>
          <w:ilvl w:val="1"/>
          <w:numId w:val="1"/>
        </w:numPr>
        <w:jc w:val="both"/>
      </w:pPr>
      <w:r w:rsidRPr="00806575">
        <w:t>Algoritma Fitur 3 - Percabangan Bersarang</w:t>
      </w:r>
    </w:p>
    <w:p w14:paraId="203F2956" w14:textId="77777777" w:rsidR="00806575" w:rsidRPr="00806575" w:rsidRDefault="00806575" w:rsidP="00CC58FF">
      <w:pPr>
        <w:numPr>
          <w:ilvl w:val="1"/>
          <w:numId w:val="1"/>
        </w:numPr>
        <w:jc w:val="both"/>
      </w:pPr>
      <w:r w:rsidRPr="00806575">
        <w:t>Contoh Source Code</w:t>
      </w:r>
    </w:p>
    <w:p w14:paraId="54FE15C8" w14:textId="1282AFF0" w:rsidR="0009213B" w:rsidRDefault="00806575" w:rsidP="0009213B">
      <w:pPr>
        <w:numPr>
          <w:ilvl w:val="1"/>
          <w:numId w:val="1"/>
        </w:numPr>
        <w:jc w:val="both"/>
      </w:pPr>
      <w:r w:rsidRPr="00806575">
        <w:t>Hasil Compile Program</w:t>
      </w:r>
    </w:p>
    <w:p w14:paraId="0F9CA7A6" w14:textId="2C8F69FA" w:rsidR="00C76594" w:rsidRPr="00806575" w:rsidRDefault="00AB0804" w:rsidP="008B2541">
      <w:pPr>
        <w:pStyle w:val="ListParagraph"/>
        <w:numPr>
          <w:ilvl w:val="0"/>
          <w:numId w:val="1"/>
        </w:numPr>
        <w:spacing w:line="360" w:lineRule="auto"/>
        <w:jc w:val="both"/>
      </w:pPr>
      <w:r>
        <w:t xml:space="preserve">Fitur 4: </w:t>
      </w:r>
      <w:r w:rsidR="008B2541" w:rsidRPr="00806575">
        <w:t xml:space="preserve">Perulangan Bersarang (Nested Loop) </w:t>
      </w:r>
    </w:p>
    <w:p w14:paraId="07D85317" w14:textId="77777777" w:rsidR="00C76594" w:rsidRPr="00806575" w:rsidRDefault="00C76594" w:rsidP="00AB0804">
      <w:pPr>
        <w:pStyle w:val="ListParagraph"/>
        <w:numPr>
          <w:ilvl w:val="0"/>
          <w:numId w:val="8"/>
        </w:numPr>
        <w:spacing w:line="360" w:lineRule="auto"/>
        <w:ind w:left="1440"/>
        <w:jc w:val="both"/>
      </w:pPr>
      <w:r w:rsidRPr="00806575">
        <w:t>Flowchart Fitur 1 - Input/Output</w:t>
      </w:r>
    </w:p>
    <w:p w14:paraId="10F84D49" w14:textId="77777777" w:rsidR="00C76594" w:rsidRPr="00806575" w:rsidRDefault="00C76594" w:rsidP="00AB0804">
      <w:pPr>
        <w:pStyle w:val="ListParagraph"/>
        <w:numPr>
          <w:ilvl w:val="0"/>
          <w:numId w:val="8"/>
        </w:numPr>
        <w:spacing w:line="360" w:lineRule="auto"/>
        <w:ind w:left="1440"/>
        <w:jc w:val="both"/>
      </w:pPr>
      <w:r w:rsidRPr="00806575">
        <w:t>Contoh Source Code</w:t>
      </w:r>
    </w:p>
    <w:p w14:paraId="7299C7FF" w14:textId="5A30AC68" w:rsidR="00C76594" w:rsidRDefault="00C76594" w:rsidP="00AB0804">
      <w:pPr>
        <w:pStyle w:val="ListParagraph"/>
        <w:numPr>
          <w:ilvl w:val="0"/>
          <w:numId w:val="8"/>
        </w:numPr>
        <w:spacing w:line="360" w:lineRule="auto"/>
        <w:ind w:left="1440"/>
        <w:jc w:val="both"/>
      </w:pPr>
      <w:r w:rsidRPr="00806575">
        <w:t>Hasil Compile Program</w:t>
      </w:r>
    </w:p>
    <w:p w14:paraId="4B6842B6" w14:textId="77777777" w:rsidR="0009213B" w:rsidRDefault="0009213B" w:rsidP="0009213B">
      <w:pPr>
        <w:jc w:val="both"/>
      </w:pPr>
    </w:p>
    <w:p w14:paraId="2763D5D9" w14:textId="77777777" w:rsidR="00077FC6" w:rsidRPr="004B5369" w:rsidRDefault="00077FC6" w:rsidP="00077FC6">
      <w:pPr>
        <w:jc w:val="both"/>
        <w:rPr>
          <w:b/>
          <w:bCs/>
          <w:sz w:val="28"/>
          <w:szCs w:val="28"/>
        </w:rPr>
      </w:pPr>
      <w:r w:rsidRPr="004B5369">
        <w:rPr>
          <w:b/>
          <w:bCs/>
          <w:sz w:val="28"/>
          <w:szCs w:val="28"/>
        </w:rPr>
        <w:t>Fitur 1: Input/Output</w:t>
      </w:r>
    </w:p>
    <w:p w14:paraId="3B0E51FF" w14:textId="77777777" w:rsidR="003A1B30" w:rsidRPr="003A1B30" w:rsidRDefault="003A1B30" w:rsidP="003A1B30">
      <w:pPr>
        <w:jc w:val="both"/>
      </w:pPr>
      <w:r w:rsidRPr="003A1B30">
        <w:t xml:space="preserve">Dalam Python, input dan output merujuk pada proses pengambilan data (input) dari pengguna atau sumber eksternal dan penampilan data (output) kepada pengguna atau ke sumber eksternal. Input </w:t>
      </w:r>
      <w:r w:rsidRPr="003A1B30">
        <w:lastRenderedPageBreak/>
        <w:t>dan output sangat penting dalam pemrograman karena mereka memungkinkan interaksi antara program dan pengguna atau lingkungan sekitarnya.</w:t>
      </w:r>
    </w:p>
    <w:p w14:paraId="2F6C6ABF" w14:textId="77777777" w:rsidR="003A1B30" w:rsidRPr="003A1B30" w:rsidRDefault="003A1B30" w:rsidP="003A1B30">
      <w:pPr>
        <w:jc w:val="both"/>
      </w:pPr>
    </w:p>
    <w:p w14:paraId="6D47E352" w14:textId="77777777" w:rsidR="003A1B30" w:rsidRPr="003A1B30" w:rsidRDefault="003A1B30" w:rsidP="003A1B30">
      <w:pPr>
        <w:jc w:val="both"/>
      </w:pPr>
      <w:r w:rsidRPr="003A1B30">
        <w:t>Input:</w:t>
      </w:r>
    </w:p>
    <w:p w14:paraId="13C47D15" w14:textId="73FF4D91" w:rsidR="009E566B" w:rsidRDefault="003A1B30" w:rsidP="003A1B30">
      <w:pPr>
        <w:jc w:val="both"/>
      </w:pPr>
      <w:r w:rsidRPr="003A1B30">
        <w:t xml:space="preserve">Input dalam Python mengacu pada mekanisme yang digunakan untuk menerima data atau informasi dari pengguna atau sumber eksternal ke dalam program. Biasanya, input dilakukan </w:t>
      </w:r>
      <w:r w:rsidRPr="00084634">
        <w:t>melalui keyboard</w:t>
      </w:r>
    </w:p>
    <w:p w14:paraId="1A23DE45" w14:textId="4C3476F5" w:rsidR="00077FC6" w:rsidRPr="009E566B" w:rsidRDefault="003A1B30" w:rsidP="003A1B30">
      <w:pPr>
        <w:jc w:val="both"/>
      </w:pPr>
      <w:r w:rsidRPr="009E566B">
        <w:t xml:space="preserve"> atau melalui file eksternal. Di Python, fungsi </w:t>
      </w:r>
      <w:proofErr w:type="gramStart"/>
      <w:r w:rsidRPr="009E566B">
        <w:t>input(</w:t>
      </w:r>
      <w:proofErr w:type="gramEnd"/>
      <w:r w:rsidRPr="009E566B">
        <w:t>) digunakan untuk menerima input dari pengguna melalui keyboard.</w:t>
      </w:r>
    </w:p>
    <w:p w14:paraId="5A842BB3" w14:textId="77777777" w:rsidR="0009213B" w:rsidRDefault="0009213B" w:rsidP="0009213B">
      <w:pPr>
        <w:jc w:val="both"/>
      </w:pPr>
    </w:p>
    <w:p w14:paraId="288B8AC4" w14:textId="77777777" w:rsidR="009E566B" w:rsidRDefault="009E566B" w:rsidP="009E566B">
      <w:pPr>
        <w:jc w:val="both"/>
      </w:pPr>
      <w:r>
        <w:t>Output:</w:t>
      </w:r>
    </w:p>
    <w:p w14:paraId="1E47AC6C" w14:textId="0C5736A1" w:rsidR="009E566B" w:rsidRDefault="009E566B" w:rsidP="009E566B">
      <w:pPr>
        <w:jc w:val="both"/>
      </w:pPr>
      <w:r>
        <w:t xml:space="preserve">Output dalam Python merujuk pada proses menampilkan data atau informasi kepada pengguna atau ke sumber eksternal. Output dapat ditampilkan ke layar (console), ditulis ke file, atau dikirim ke perangkat lain. Di Python, fungsi </w:t>
      </w:r>
      <w:proofErr w:type="gramStart"/>
      <w:r>
        <w:t>print(</w:t>
      </w:r>
      <w:proofErr w:type="gramEnd"/>
      <w:r>
        <w:t>) digunakan untuk menampilkan output ke layar.</w:t>
      </w:r>
    </w:p>
    <w:p w14:paraId="2B6E4DA9" w14:textId="77777777" w:rsidR="009E566B" w:rsidRDefault="009E566B" w:rsidP="009E566B">
      <w:pPr>
        <w:jc w:val="both"/>
      </w:pPr>
    </w:p>
    <w:p w14:paraId="581EFADB" w14:textId="77777777" w:rsidR="00972338" w:rsidRDefault="00972338" w:rsidP="009E566B">
      <w:pPr>
        <w:jc w:val="both"/>
      </w:pPr>
    </w:p>
    <w:p w14:paraId="5A521D30" w14:textId="2F1D95A6" w:rsidR="00972338" w:rsidRPr="00972338" w:rsidRDefault="00972338" w:rsidP="009E566B">
      <w:pPr>
        <w:jc w:val="both"/>
        <w:rPr>
          <w:b/>
          <w:bCs/>
        </w:rPr>
      </w:pPr>
      <w:r w:rsidRPr="00972338">
        <w:rPr>
          <w:b/>
          <w:bCs/>
        </w:rPr>
        <w:t>FLOWCHART</w:t>
      </w:r>
    </w:p>
    <w:p w14:paraId="17C0BB05" w14:textId="77777777" w:rsidR="00972338" w:rsidRDefault="00972338" w:rsidP="009E566B">
      <w:pPr>
        <w:jc w:val="both"/>
      </w:pPr>
    </w:p>
    <w:p w14:paraId="18F224DB" w14:textId="77777777" w:rsidR="00972338" w:rsidRDefault="00972338" w:rsidP="009E566B">
      <w:pPr>
        <w:jc w:val="both"/>
      </w:pPr>
    </w:p>
    <w:p w14:paraId="74DC4ADC" w14:textId="77777777" w:rsidR="00972338" w:rsidRDefault="00972338" w:rsidP="009E566B">
      <w:pPr>
        <w:jc w:val="both"/>
      </w:pPr>
    </w:p>
    <w:p w14:paraId="642D51D3" w14:textId="7A889C09" w:rsidR="00972338" w:rsidRDefault="00972338" w:rsidP="009E566B">
      <w:pPr>
        <w:jc w:val="both"/>
        <w:rPr>
          <w:b/>
          <w:bCs/>
        </w:rPr>
      </w:pPr>
      <w:r w:rsidRPr="00972338">
        <w:rPr>
          <w:b/>
          <w:bCs/>
        </w:rPr>
        <w:t>Contoh Source Code</w:t>
      </w:r>
      <w:r>
        <w:rPr>
          <w:b/>
          <w:bCs/>
        </w:rPr>
        <w:t>:</w:t>
      </w:r>
    </w:p>
    <w:p w14:paraId="65D7298B" w14:textId="480C740A" w:rsidR="00957598" w:rsidRDefault="00957598" w:rsidP="009E566B">
      <w:pPr>
        <w:jc w:val="both"/>
        <w:rPr>
          <w:b/>
          <w:bCs/>
        </w:rPr>
      </w:pPr>
      <w:r w:rsidRPr="00957598">
        <w:rPr>
          <w:b/>
          <w:bCs/>
          <w:noProof/>
        </w:rPr>
        <w:drawing>
          <wp:inline distT="0" distB="0" distL="0" distR="0" wp14:anchorId="38A920F9" wp14:editId="690D88A0">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
                    <pic:cNvPicPr/>
                  </pic:nvPicPr>
                  <pic:blipFill>
                    <a:blip r:embed="rId6"/>
                    <a:stretch>
                      <a:fillRect/>
                    </a:stretch>
                  </pic:blipFill>
                  <pic:spPr>
                    <a:xfrm>
                      <a:off x="0" y="0"/>
                      <a:ext cx="5731510" cy="966470"/>
                    </a:xfrm>
                    <a:prstGeom prst="rect">
                      <a:avLst/>
                    </a:prstGeom>
                  </pic:spPr>
                </pic:pic>
              </a:graphicData>
            </a:graphic>
          </wp:inline>
        </w:drawing>
      </w:r>
    </w:p>
    <w:p w14:paraId="474AE944" w14:textId="1B09B2FD" w:rsidR="00FD6131" w:rsidRDefault="00CA6C45" w:rsidP="00FD6131">
      <w:pPr>
        <w:jc w:val="both"/>
      </w:pPr>
      <w:r>
        <w:t xml:space="preserve">Ini contoh </w:t>
      </w:r>
      <w:proofErr w:type="gramStart"/>
      <w:r>
        <w:t xml:space="preserve">input </w:t>
      </w:r>
      <w:r>
        <w:rPr>
          <w:b/>
          <w:bCs/>
        </w:rPr>
        <w:t xml:space="preserve"> nama</w:t>
      </w:r>
      <w:proofErr w:type="gramEnd"/>
      <w:r>
        <w:rPr>
          <w:b/>
          <w:bCs/>
        </w:rPr>
        <w:t xml:space="preserve"> hotel, </w:t>
      </w:r>
      <w:r w:rsidR="00085AEA">
        <w:rPr>
          <w:b/>
          <w:bCs/>
        </w:rPr>
        <w:t>nomer ruangan, dan jumlah malam</w:t>
      </w:r>
      <w:r w:rsidR="003F7C14">
        <w:rPr>
          <w:b/>
          <w:bCs/>
        </w:rPr>
        <w:t>.</w:t>
      </w:r>
      <w:r w:rsidR="00784715">
        <w:rPr>
          <w:b/>
          <w:bCs/>
        </w:rPr>
        <w:t xml:space="preserve"> </w:t>
      </w:r>
      <w:r w:rsidR="00784715">
        <w:t xml:space="preserve">Dan output nya menampilkan </w:t>
      </w:r>
      <w:r w:rsidR="00FD6131">
        <w:t>tersebut</w:t>
      </w:r>
    </w:p>
    <w:p w14:paraId="43E93AD4" w14:textId="0A9FB206" w:rsidR="001F17D3" w:rsidRPr="00577E97" w:rsidRDefault="001F17D3" w:rsidP="00FD6131">
      <w:pPr>
        <w:jc w:val="both"/>
        <w:rPr>
          <w:b/>
          <w:bCs/>
        </w:rPr>
      </w:pPr>
      <w:r w:rsidRPr="00577E97">
        <w:rPr>
          <w:b/>
          <w:bCs/>
        </w:rPr>
        <w:t>Output</w:t>
      </w:r>
    </w:p>
    <w:p w14:paraId="4CED96A4" w14:textId="27D591E6" w:rsidR="00972338" w:rsidRPr="006A4175" w:rsidRDefault="00FD6131" w:rsidP="006A4175">
      <w:pPr>
        <w:jc w:val="both"/>
        <w:rPr>
          <w:b/>
          <w:bCs/>
        </w:rPr>
      </w:pPr>
      <w:r>
        <w:rPr>
          <w:noProof/>
        </w:rPr>
        <w:lastRenderedPageBreak/>
        <w:drawing>
          <wp:inline distT="0" distB="0" distL="0" distR="0" wp14:anchorId="634840C7" wp14:editId="61D447DB">
            <wp:extent cx="4105275" cy="1990725"/>
            <wp:effectExtent l="0" t="0" r="0" b="0"/>
            <wp:docPr id="20611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326" r="28374" b="36919"/>
                    <a:stretch/>
                  </pic:blipFill>
                  <pic:spPr bwMode="auto">
                    <a:xfrm>
                      <a:off x="0" y="0"/>
                      <a:ext cx="4105275" cy="1990725"/>
                    </a:xfrm>
                    <a:prstGeom prst="rect">
                      <a:avLst/>
                    </a:prstGeom>
                    <a:noFill/>
                    <a:ln>
                      <a:noFill/>
                    </a:ln>
                    <a:extLst>
                      <a:ext uri="{53640926-AAD7-44D8-BBD7-CCE9431645EC}">
                        <a14:shadowObscured xmlns:a14="http://schemas.microsoft.com/office/drawing/2010/main"/>
                      </a:ext>
                    </a:extLst>
                  </pic:spPr>
                </pic:pic>
              </a:graphicData>
            </a:graphic>
          </wp:inline>
        </w:drawing>
      </w:r>
    </w:p>
    <w:p w14:paraId="40797F08" w14:textId="77777777" w:rsidR="00972338" w:rsidRDefault="00972338" w:rsidP="009E566B">
      <w:pPr>
        <w:jc w:val="both"/>
        <w:rPr>
          <w:b/>
          <w:bCs/>
        </w:rPr>
      </w:pPr>
    </w:p>
    <w:p w14:paraId="56048BB0" w14:textId="77777777" w:rsidR="004B5369" w:rsidRDefault="004B5369" w:rsidP="009E566B">
      <w:pPr>
        <w:jc w:val="both"/>
        <w:rPr>
          <w:b/>
          <w:bCs/>
        </w:rPr>
      </w:pPr>
    </w:p>
    <w:p w14:paraId="04745D82" w14:textId="77777777" w:rsidR="004B5369" w:rsidRPr="004B5369" w:rsidRDefault="004B5369" w:rsidP="004B5369">
      <w:pPr>
        <w:jc w:val="both"/>
        <w:rPr>
          <w:b/>
          <w:bCs/>
          <w:sz w:val="28"/>
          <w:szCs w:val="28"/>
        </w:rPr>
      </w:pPr>
      <w:r w:rsidRPr="004B5369">
        <w:rPr>
          <w:b/>
          <w:bCs/>
          <w:sz w:val="28"/>
          <w:szCs w:val="28"/>
        </w:rPr>
        <w:t>Fitur 2: Operator Logika</w:t>
      </w:r>
    </w:p>
    <w:p w14:paraId="5EB1C57E" w14:textId="77777777" w:rsidR="00BC4086" w:rsidRDefault="00BC4086" w:rsidP="005E563B">
      <w:r>
        <w:t xml:space="preserve">Pada fungsi </w:t>
      </w:r>
      <w:r w:rsidRPr="005E563B">
        <w:rPr>
          <w:rStyle w:val="HTMLCode"/>
          <w:rFonts w:ascii="Ubuntu Mono" w:eastAsiaTheme="minorHAnsi" w:hAnsi="Ubuntu Mono"/>
          <w:b/>
          <w:bCs/>
          <w:color w:val="ED7D31" w:themeColor="accent2"/>
          <w:sz w:val="21"/>
          <w:szCs w:val="21"/>
          <w:bdr w:val="single" w:sz="2" w:space="0" w:color="D9D9E3" w:frame="1"/>
        </w:rPr>
        <w:t>calculate_total_cost</w:t>
      </w:r>
      <w:r>
        <w:t>, terdapat penggunaan operator aritmatika untuk melakukan perhitungan biaya total. Berikut adalah penjelasan operator aritmatika yang digunakan:</w:t>
      </w:r>
    </w:p>
    <w:p w14:paraId="64F263C3" w14:textId="77777777" w:rsidR="00BC4086" w:rsidRDefault="00BC4086" w:rsidP="005E563B">
      <w:r>
        <w:t>Operator Tambah (+): Operator ini digunakan untuk menjumlahkan nilai atau melakukan penambahan. Dalam konteks fungsi ini, operator tambah digunakan untuk menambahkan biaya per malam (</w:t>
      </w:r>
      <w:r w:rsidRPr="005E563B">
        <w:rPr>
          <w:rStyle w:val="HTMLCode"/>
          <w:rFonts w:ascii="Ubuntu Mono" w:eastAsiaTheme="minorHAnsi" w:hAnsi="Ubuntu Mono"/>
          <w:b/>
          <w:bCs/>
          <w:color w:val="ED7D31" w:themeColor="accent2"/>
          <w:sz w:val="21"/>
          <w:szCs w:val="21"/>
          <w:bdr w:val="single" w:sz="2" w:space="0" w:color="D9D9E3" w:frame="1"/>
        </w:rPr>
        <w:t>room_rate</w:t>
      </w:r>
      <w:r>
        <w:t>) ke biaya total (</w:t>
      </w:r>
      <w:r w:rsidRPr="005E563B">
        <w:rPr>
          <w:rStyle w:val="HTMLCode"/>
          <w:rFonts w:ascii="Ubuntu Mono" w:eastAsiaTheme="minorHAnsi" w:hAnsi="Ubuntu Mono"/>
          <w:b/>
          <w:bCs/>
          <w:color w:val="ED7D31" w:themeColor="accent2"/>
          <w:sz w:val="21"/>
          <w:szCs w:val="21"/>
          <w:bdr w:val="single" w:sz="2" w:space="0" w:color="D9D9E3" w:frame="1"/>
        </w:rPr>
        <w:t>calculate_total_cost(...)</w:t>
      </w:r>
      <w:r w:rsidRPr="005E563B">
        <w:rPr>
          <w:color w:val="ED7D31" w:themeColor="accent2"/>
        </w:rPr>
        <w:t>)</w:t>
      </w:r>
      <w:r>
        <w:t xml:space="preserve"> setiap kali rekursi dilakukan.</w:t>
      </w:r>
    </w:p>
    <w:p w14:paraId="41EA2CBF" w14:textId="77777777" w:rsidR="00BC4086" w:rsidRDefault="00BC4086" w:rsidP="005E563B">
      <w:r>
        <w:t>Operator Perkalian (*): Operator ini digunakan untuk mengalikan nilai atau melakukan perkalian. Pada fungsi ini, operator perkalian digunakan untuk mengalikan jumlah malam (</w:t>
      </w:r>
      <w:r w:rsidRPr="005E563B">
        <w:rPr>
          <w:rStyle w:val="HTMLCode"/>
          <w:rFonts w:ascii="Ubuntu Mono" w:eastAsiaTheme="minorHAnsi" w:hAnsi="Ubuntu Mono"/>
          <w:b/>
          <w:bCs/>
          <w:color w:val="ED7D31" w:themeColor="accent2"/>
          <w:sz w:val="21"/>
          <w:szCs w:val="21"/>
          <w:bdr w:val="single" w:sz="2" w:space="0" w:color="D9D9E3" w:frame="1"/>
        </w:rPr>
        <w:t>number_of_nights</w:t>
      </w:r>
      <w:r>
        <w:t>) dengan biaya per malam (</w:t>
      </w:r>
      <w:r w:rsidRPr="005E563B">
        <w:rPr>
          <w:rStyle w:val="HTMLCode"/>
          <w:rFonts w:ascii="Ubuntu Mono" w:eastAsiaTheme="minorHAnsi" w:hAnsi="Ubuntu Mono"/>
          <w:b/>
          <w:bCs/>
          <w:color w:val="ED7D31" w:themeColor="accent2"/>
          <w:sz w:val="21"/>
          <w:szCs w:val="21"/>
          <w:bdr w:val="single" w:sz="2" w:space="0" w:color="D9D9E3" w:frame="1"/>
        </w:rPr>
        <w:t>room_rate</w:t>
      </w:r>
      <w:r>
        <w:t>) untuk mendapatkan biaya total setiap kali rekursi dilakukan.</w:t>
      </w:r>
    </w:p>
    <w:p w14:paraId="4FC36D5C" w14:textId="77777777" w:rsidR="00BC4086" w:rsidRDefault="00BC4086" w:rsidP="005E563B">
      <w:r>
        <w:t xml:space="preserve">Operator-operator aritmatika ini digunakan secara berurutan dalam rekursi fungsi </w:t>
      </w:r>
      <w:r w:rsidRPr="005E563B">
        <w:rPr>
          <w:rStyle w:val="HTMLCode"/>
          <w:rFonts w:ascii="Ubuntu Mono" w:eastAsiaTheme="minorHAnsi" w:hAnsi="Ubuntu Mono"/>
          <w:b/>
          <w:bCs/>
          <w:color w:val="ED7D31" w:themeColor="accent2"/>
          <w:sz w:val="21"/>
          <w:szCs w:val="21"/>
          <w:bdr w:val="single" w:sz="2" w:space="0" w:color="D9D9E3" w:frame="1"/>
        </w:rPr>
        <w:t>calculate_total_cost</w:t>
      </w:r>
      <w:r>
        <w:t xml:space="preserve"> untuk mengakumulasi biaya total dengan menjumlahkan biaya per malam untuk setiap kamar yang dipesan.</w:t>
      </w:r>
    </w:p>
    <w:p w14:paraId="38655E25" w14:textId="77777777" w:rsidR="00DF7D81" w:rsidRDefault="00DF7D81" w:rsidP="005E563B"/>
    <w:p w14:paraId="62A6879A" w14:textId="1F15128A" w:rsidR="00DF7D81" w:rsidRPr="00DF7D81" w:rsidRDefault="00DF7D81" w:rsidP="005E563B">
      <w:pPr>
        <w:rPr>
          <w:b/>
          <w:bCs/>
        </w:rPr>
      </w:pPr>
      <w:r w:rsidRPr="00DF7D81">
        <w:rPr>
          <w:b/>
          <w:bCs/>
        </w:rPr>
        <w:t>FLowchart</w:t>
      </w:r>
    </w:p>
    <w:p w14:paraId="6BF1F8A1" w14:textId="77777777" w:rsidR="00DF7D81" w:rsidRDefault="00DF7D81" w:rsidP="005E563B"/>
    <w:p w14:paraId="3098F5D6" w14:textId="77777777" w:rsidR="00DF7D81" w:rsidRDefault="00DF7D81" w:rsidP="005E563B"/>
    <w:p w14:paraId="08F3A6B8" w14:textId="304DEFF3" w:rsidR="00C173B8" w:rsidRDefault="001F17D3" w:rsidP="009E566B">
      <w:pPr>
        <w:jc w:val="both"/>
        <w:rPr>
          <w:b/>
          <w:bCs/>
        </w:rPr>
      </w:pPr>
      <w:r>
        <w:rPr>
          <w:b/>
          <w:bCs/>
        </w:rPr>
        <w:t>Contoh Source Code</w:t>
      </w:r>
    </w:p>
    <w:p w14:paraId="48F3D41B" w14:textId="5E43910D" w:rsidR="001F17D3" w:rsidRDefault="00C173B8" w:rsidP="009E566B">
      <w:pPr>
        <w:jc w:val="both"/>
        <w:rPr>
          <w:b/>
          <w:bCs/>
        </w:rPr>
      </w:pPr>
      <w:r w:rsidRPr="00C173B8">
        <w:rPr>
          <w:b/>
          <w:bCs/>
          <w:noProof/>
        </w:rPr>
        <w:drawing>
          <wp:inline distT="0" distB="0" distL="0" distR="0" wp14:anchorId="0D4CE34F" wp14:editId="0A12FABA">
            <wp:extent cx="5731510" cy="295910"/>
            <wp:effectExtent l="0" t="0" r="0" b="0"/>
            <wp:docPr id="417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1204" name=""/>
                    <pic:cNvPicPr/>
                  </pic:nvPicPr>
                  <pic:blipFill>
                    <a:blip r:embed="rId8"/>
                    <a:stretch>
                      <a:fillRect/>
                    </a:stretch>
                  </pic:blipFill>
                  <pic:spPr>
                    <a:xfrm>
                      <a:off x="0" y="0"/>
                      <a:ext cx="5731510" cy="295910"/>
                    </a:xfrm>
                    <a:prstGeom prst="rect">
                      <a:avLst/>
                    </a:prstGeom>
                  </pic:spPr>
                </pic:pic>
              </a:graphicData>
            </a:graphic>
          </wp:inline>
        </w:drawing>
      </w:r>
    </w:p>
    <w:p w14:paraId="6A8F87B7" w14:textId="1BA346F4" w:rsidR="001F17D3" w:rsidRDefault="001F17D3" w:rsidP="009E566B">
      <w:pPr>
        <w:jc w:val="both"/>
        <w:rPr>
          <w:b/>
          <w:bCs/>
        </w:rPr>
      </w:pPr>
      <w:r>
        <w:rPr>
          <w:b/>
          <w:bCs/>
        </w:rPr>
        <w:t>Output</w:t>
      </w:r>
    </w:p>
    <w:p w14:paraId="580C4427" w14:textId="1F3BCDC1" w:rsidR="00272C82" w:rsidRDefault="00272C82" w:rsidP="009E566B">
      <w:pPr>
        <w:jc w:val="both"/>
        <w:rPr>
          <w:noProof/>
        </w:rPr>
      </w:pPr>
      <w:r>
        <w:rPr>
          <w:noProof/>
        </w:rPr>
        <w:drawing>
          <wp:inline distT="0" distB="0" distL="0" distR="0" wp14:anchorId="54511704" wp14:editId="129C783B">
            <wp:extent cx="5731510" cy="1066800"/>
            <wp:effectExtent l="0" t="0" r="0" b="0"/>
            <wp:docPr id="692586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2402" b="4631"/>
                    <a:stretch/>
                  </pic:blipFill>
                  <pic:spPr bwMode="auto">
                    <a:xfrm>
                      <a:off x="0" y="0"/>
                      <a:ext cx="573151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22FFBC56" w14:textId="11BE72B2" w:rsidR="00E55841" w:rsidRPr="00956855" w:rsidRDefault="00B92AD9" w:rsidP="009E566B">
      <w:pPr>
        <w:jc w:val="both"/>
      </w:pPr>
      <w:r w:rsidRPr="00956855">
        <w:lastRenderedPageBreak/>
        <w:t xml:space="preserve">Dari Output ini adalah jumlah dari harga kamar per malam dan </w:t>
      </w:r>
      <w:r w:rsidR="00956855" w:rsidRPr="00956855">
        <w:t>tipe kamarnya.</w:t>
      </w:r>
    </w:p>
    <w:p w14:paraId="4D785BBF" w14:textId="77777777" w:rsidR="00272C82" w:rsidRDefault="00272C82" w:rsidP="009E566B">
      <w:pPr>
        <w:jc w:val="both"/>
        <w:rPr>
          <w:b/>
          <w:bCs/>
        </w:rPr>
      </w:pPr>
    </w:p>
    <w:p w14:paraId="37AAC9A3" w14:textId="77777777" w:rsidR="00272C82" w:rsidRDefault="00272C82" w:rsidP="009E566B">
      <w:pPr>
        <w:jc w:val="both"/>
        <w:rPr>
          <w:b/>
          <w:bCs/>
        </w:rPr>
      </w:pPr>
    </w:p>
    <w:p w14:paraId="7337930E" w14:textId="77777777" w:rsidR="00CC5F04" w:rsidRPr="00CC5F04" w:rsidRDefault="00CC5F04" w:rsidP="00CC5F04">
      <w:pPr>
        <w:jc w:val="both"/>
        <w:rPr>
          <w:b/>
          <w:bCs/>
          <w:sz w:val="28"/>
          <w:szCs w:val="28"/>
        </w:rPr>
      </w:pPr>
      <w:r w:rsidRPr="00CC5F04">
        <w:rPr>
          <w:b/>
          <w:bCs/>
          <w:sz w:val="28"/>
          <w:szCs w:val="28"/>
        </w:rPr>
        <w:t>Fitur 3: Percabangan Bersarang (Nested IF)</w:t>
      </w:r>
    </w:p>
    <w:p w14:paraId="265E9380" w14:textId="77777777" w:rsidR="00976D48" w:rsidRDefault="003B213F" w:rsidP="00976D48">
      <w:r>
        <w:t xml:space="preserve"> </w:t>
      </w:r>
      <w:r w:rsidR="00976D48">
        <w:t>Pertama, terdapat kondisi if pertama yang memeriksa apakah</w:t>
      </w:r>
      <w:r w:rsidR="00976D48" w:rsidRPr="00147D8F">
        <w:rPr>
          <w:color w:val="ED7D31" w:themeColor="accent2"/>
        </w:rPr>
        <w:t xml:space="preserve"> </w:t>
      </w:r>
      <w:r w:rsidR="00976D48" w:rsidRPr="00147D8F">
        <w:rPr>
          <w:rStyle w:val="HTMLCode"/>
          <w:rFonts w:ascii="Ubuntu Mono" w:eastAsiaTheme="minorHAnsi" w:hAnsi="Ubuntu Mono"/>
          <w:b/>
          <w:bCs/>
          <w:color w:val="ED7D31" w:themeColor="accent2"/>
          <w:sz w:val="21"/>
          <w:szCs w:val="21"/>
          <w:bdr w:val="single" w:sz="2" w:space="0" w:color="D9D9E3" w:frame="1"/>
        </w:rPr>
        <w:t>room_type</w:t>
      </w:r>
      <w:r w:rsidR="00976D48">
        <w:t xml:space="preserve"> ada dalam daftar </w:t>
      </w:r>
      <w:r w:rsidR="00976D48" w:rsidRPr="00147D8F">
        <w:rPr>
          <w:rStyle w:val="HTMLCode"/>
          <w:rFonts w:ascii="Ubuntu Mono" w:eastAsiaTheme="minorHAnsi" w:hAnsi="Ubuntu Mono"/>
          <w:b/>
          <w:bCs/>
          <w:color w:val="ED7D31" w:themeColor="accent2"/>
          <w:sz w:val="21"/>
          <w:szCs w:val="21"/>
          <w:bdr w:val="single" w:sz="2" w:space="0" w:color="D9D9E3" w:frame="1"/>
        </w:rPr>
        <w:t>room_types</w:t>
      </w:r>
      <w:r w:rsidR="00976D48" w:rsidRPr="00147D8F">
        <w:rPr>
          <w:color w:val="ED7D31" w:themeColor="accent2"/>
        </w:rPr>
        <w:t xml:space="preserve">. </w:t>
      </w:r>
      <w:r w:rsidR="00976D48" w:rsidRPr="00147D8F">
        <w:rPr>
          <w:rStyle w:val="HTMLCode"/>
          <w:rFonts w:ascii="Ubuntu Mono" w:eastAsiaTheme="minorHAnsi" w:hAnsi="Ubuntu Mono"/>
          <w:b/>
          <w:bCs/>
          <w:color w:val="ED7D31" w:themeColor="accent2"/>
          <w:sz w:val="21"/>
          <w:szCs w:val="21"/>
          <w:bdr w:val="single" w:sz="2" w:space="0" w:color="D9D9E3" w:frame="1"/>
        </w:rPr>
        <w:t>room_types</w:t>
      </w:r>
      <w:r w:rsidR="00976D48">
        <w:t xml:space="preserve"> merupakan sebuah variabel yang mungkin berisi tipe-tipe kamar yang valid. Jika </w:t>
      </w:r>
      <w:r w:rsidR="00976D48" w:rsidRPr="00147D8F">
        <w:rPr>
          <w:rStyle w:val="HTMLCode"/>
          <w:rFonts w:ascii="Ubuntu Mono" w:eastAsiaTheme="minorHAnsi" w:hAnsi="Ubuntu Mono"/>
          <w:b/>
          <w:bCs/>
          <w:color w:val="ED7D31" w:themeColor="accent2"/>
          <w:sz w:val="21"/>
          <w:szCs w:val="21"/>
          <w:bdr w:val="single" w:sz="2" w:space="0" w:color="D9D9E3" w:frame="1"/>
        </w:rPr>
        <w:t>room_type</w:t>
      </w:r>
      <w:r w:rsidR="00976D48">
        <w:t xml:space="preserve"> tidak ada dalam </w:t>
      </w:r>
      <w:r w:rsidR="00976D48" w:rsidRPr="00147D8F">
        <w:rPr>
          <w:rStyle w:val="HTMLCode"/>
          <w:rFonts w:ascii="Ubuntu Mono" w:eastAsiaTheme="minorHAnsi" w:hAnsi="Ubuntu Mono"/>
          <w:b/>
          <w:bCs/>
          <w:color w:val="ED7D31" w:themeColor="accent2"/>
          <w:sz w:val="21"/>
          <w:szCs w:val="21"/>
          <w:bdr w:val="single" w:sz="2" w:space="0" w:color="D9D9E3" w:frame="1"/>
        </w:rPr>
        <w:t>room_types</w:t>
      </w:r>
      <w:r w:rsidR="00976D48">
        <w:t xml:space="preserve">, maka kondisi ini akan terpenuhi dan akan dicetak pesan "Tipe Kamar Tidak Valid, Harap Di Coba Lagi". Setelah itu, program akan melanjutkan iterasi ke iterasi selanjutnya menggunakan pernyataan </w:t>
      </w:r>
      <w:r w:rsidR="00976D48" w:rsidRPr="00147D8F">
        <w:rPr>
          <w:rStyle w:val="HTMLCode"/>
          <w:rFonts w:ascii="Ubuntu Mono" w:eastAsiaTheme="minorHAnsi" w:hAnsi="Ubuntu Mono"/>
          <w:b/>
          <w:bCs/>
          <w:color w:val="ED7D31" w:themeColor="accent2"/>
          <w:sz w:val="21"/>
          <w:szCs w:val="21"/>
          <w:bdr w:val="single" w:sz="2" w:space="0" w:color="D9D9E3" w:frame="1"/>
        </w:rPr>
        <w:t>continue</w:t>
      </w:r>
      <w:r w:rsidR="00976D48" w:rsidRPr="00147D8F">
        <w:rPr>
          <w:color w:val="ED7D31" w:themeColor="accent2"/>
        </w:rPr>
        <w:t>.</w:t>
      </w:r>
    </w:p>
    <w:p w14:paraId="27FF0830" w14:textId="77777777" w:rsidR="00101609" w:rsidRDefault="00976D48" w:rsidP="00976D48">
      <w:r>
        <w:t xml:space="preserve">Jika </w:t>
      </w:r>
      <w:r w:rsidRPr="00147D8F">
        <w:rPr>
          <w:rStyle w:val="HTMLCode"/>
          <w:rFonts w:ascii="Ubuntu Mono" w:eastAsiaTheme="minorHAnsi" w:hAnsi="Ubuntu Mono"/>
          <w:b/>
          <w:bCs/>
          <w:color w:val="ED7D31" w:themeColor="accent2"/>
          <w:sz w:val="21"/>
          <w:szCs w:val="21"/>
          <w:bdr w:val="single" w:sz="2" w:space="0" w:color="D9D9E3" w:frame="1"/>
        </w:rPr>
        <w:t>room_type</w:t>
      </w:r>
      <w:r>
        <w:t xml:space="preserve"> terdapat dalam </w:t>
      </w:r>
      <w:r w:rsidRPr="00147D8F">
        <w:rPr>
          <w:rStyle w:val="HTMLCode"/>
          <w:rFonts w:ascii="Ubuntu Mono" w:eastAsiaTheme="minorHAnsi" w:hAnsi="Ubuntu Mono"/>
          <w:b/>
          <w:bCs/>
          <w:color w:val="ED7D31" w:themeColor="accent2"/>
          <w:sz w:val="21"/>
          <w:szCs w:val="21"/>
          <w:bdr w:val="single" w:sz="2" w:space="0" w:color="D9D9E3" w:frame="1"/>
        </w:rPr>
        <w:t>room_types</w:t>
      </w:r>
      <w:r w:rsidRPr="00147D8F">
        <w:rPr>
          <w:color w:val="ED7D31" w:themeColor="accent2"/>
        </w:rPr>
        <w:t>,</w:t>
      </w:r>
      <w:r>
        <w:t xml:space="preserve"> maka kondisi if pertama tidak terpenuhi dan program akan melanjutkan ke dalam blok if yang lebih dalam. Di dalam blok if ini, terdapat beberapa kondisi if yang memeriksa nilai </w:t>
      </w:r>
      <w:r w:rsidRPr="00147D8F">
        <w:rPr>
          <w:rStyle w:val="HTMLCode"/>
          <w:rFonts w:ascii="Ubuntu Mono" w:eastAsiaTheme="minorHAnsi" w:hAnsi="Ubuntu Mono"/>
          <w:b/>
          <w:bCs/>
          <w:color w:val="ED7D31" w:themeColor="accent2"/>
          <w:sz w:val="21"/>
          <w:szCs w:val="21"/>
          <w:bdr w:val="single" w:sz="2" w:space="0" w:color="D9D9E3" w:frame="1"/>
        </w:rPr>
        <w:t>room_type</w:t>
      </w:r>
      <w:r>
        <w:t xml:space="preserve"> secara lebih spesifik. Jika </w:t>
      </w:r>
      <w:r w:rsidRPr="00147D8F">
        <w:rPr>
          <w:rStyle w:val="HTMLCode"/>
          <w:rFonts w:ascii="Ubuntu Mono" w:eastAsiaTheme="minorHAnsi" w:hAnsi="Ubuntu Mono"/>
          <w:b/>
          <w:bCs/>
          <w:color w:val="ED7D31" w:themeColor="accent2"/>
          <w:sz w:val="21"/>
          <w:szCs w:val="21"/>
          <w:bdr w:val="single" w:sz="2" w:space="0" w:color="D9D9E3" w:frame="1"/>
        </w:rPr>
        <w:t>room_type</w:t>
      </w:r>
      <w:r>
        <w:t xml:space="preserve"> adalah "single", maka variabel </w:t>
      </w:r>
      <w:r w:rsidRPr="00147D8F">
        <w:rPr>
          <w:rStyle w:val="HTMLCode"/>
          <w:rFonts w:ascii="Ubuntu Mono" w:eastAsiaTheme="minorHAnsi" w:hAnsi="Ubuntu Mono"/>
          <w:b/>
          <w:bCs/>
          <w:color w:val="ED7D31" w:themeColor="accent2"/>
          <w:sz w:val="21"/>
          <w:szCs w:val="21"/>
          <w:bdr w:val="single" w:sz="2" w:space="0" w:color="D9D9E3" w:frame="1"/>
        </w:rPr>
        <w:t>room_rate</w:t>
      </w:r>
      <w:r>
        <w:t xml:space="preserve"> akan diatur menjadi 200. Jika </w:t>
      </w:r>
      <w:r w:rsidRPr="00147D8F">
        <w:rPr>
          <w:rStyle w:val="HTMLCode"/>
          <w:rFonts w:ascii="Ubuntu Mono" w:eastAsiaTheme="minorHAnsi" w:hAnsi="Ubuntu Mono"/>
          <w:b/>
          <w:bCs/>
          <w:color w:val="ED7D31" w:themeColor="accent2"/>
          <w:sz w:val="21"/>
          <w:szCs w:val="21"/>
          <w:bdr w:val="single" w:sz="2" w:space="0" w:color="D9D9E3" w:frame="1"/>
        </w:rPr>
        <w:t>room_type</w:t>
      </w:r>
      <w:r>
        <w:t xml:space="preserve"> adalah "double", maka </w:t>
      </w:r>
      <w:r w:rsidRPr="00147D8F">
        <w:rPr>
          <w:rStyle w:val="HTMLCode"/>
          <w:rFonts w:ascii="Ubuntu Mono" w:eastAsiaTheme="minorHAnsi" w:hAnsi="Ubuntu Mono"/>
          <w:b/>
          <w:bCs/>
          <w:color w:val="ED7D31" w:themeColor="accent2"/>
          <w:sz w:val="21"/>
          <w:szCs w:val="21"/>
          <w:bdr w:val="single" w:sz="2" w:space="0" w:color="D9D9E3" w:frame="1"/>
        </w:rPr>
        <w:t>room_rate</w:t>
      </w:r>
      <w:r>
        <w:t xml:space="preserve"> diatur menjadi 250. Jika </w:t>
      </w:r>
      <w:r w:rsidRPr="00147D8F">
        <w:rPr>
          <w:rStyle w:val="HTMLCode"/>
          <w:rFonts w:ascii="Ubuntu Mono" w:eastAsiaTheme="minorHAnsi" w:hAnsi="Ubuntu Mono"/>
          <w:b/>
          <w:bCs/>
          <w:color w:val="ED7D31" w:themeColor="accent2"/>
          <w:sz w:val="21"/>
          <w:szCs w:val="21"/>
          <w:bdr w:val="single" w:sz="2" w:space="0" w:color="D9D9E3" w:frame="1"/>
        </w:rPr>
        <w:t>room_type</w:t>
      </w:r>
      <w:r>
        <w:t xml:space="preserve"> adalah "suite", maka </w:t>
      </w:r>
      <w:r w:rsidRPr="00147D8F">
        <w:rPr>
          <w:rStyle w:val="HTMLCode"/>
          <w:rFonts w:ascii="Ubuntu Mono" w:eastAsiaTheme="minorHAnsi" w:hAnsi="Ubuntu Mono"/>
          <w:b/>
          <w:bCs/>
          <w:color w:val="ED7D31" w:themeColor="accent2"/>
          <w:sz w:val="21"/>
          <w:szCs w:val="21"/>
          <w:bdr w:val="single" w:sz="2" w:space="0" w:color="D9D9E3" w:frame="1"/>
        </w:rPr>
        <w:t>room_rate</w:t>
      </w:r>
      <w:r>
        <w:t xml:space="preserve"> diatur menjadi 500.</w:t>
      </w:r>
      <w:r w:rsidR="00101609">
        <w:t xml:space="preserve"> </w:t>
      </w:r>
    </w:p>
    <w:p w14:paraId="55C978E2" w14:textId="5384C825" w:rsidR="00976D48" w:rsidRDefault="00976D48" w:rsidP="00976D48">
      <w:r>
        <w:t xml:space="preserve">Dengan menggunakan nested if ini, program akan memeriksa tipe kamar yang dimasukkan oleh pengguna dan mengatur </w:t>
      </w:r>
      <w:r w:rsidRPr="00147D8F">
        <w:rPr>
          <w:rStyle w:val="HTMLCode"/>
          <w:rFonts w:ascii="Ubuntu Mono" w:eastAsiaTheme="minorHAnsi" w:hAnsi="Ubuntu Mono"/>
          <w:b/>
          <w:bCs/>
          <w:color w:val="ED7D31" w:themeColor="accent2"/>
          <w:sz w:val="21"/>
          <w:szCs w:val="21"/>
          <w:bdr w:val="single" w:sz="2" w:space="0" w:color="D9D9E3" w:frame="1"/>
        </w:rPr>
        <w:t>room_rate</w:t>
      </w:r>
      <w:r>
        <w:t xml:space="preserve"> sesuai dengan tipe kamar yang valid. Jika tipe kamar tidak valid, maka pesan akan dicetak. Jika tipe kamar valid, maka </w:t>
      </w:r>
      <w:r w:rsidRPr="00147D8F">
        <w:rPr>
          <w:rStyle w:val="HTMLCode"/>
          <w:rFonts w:ascii="Ubuntu Mono" w:eastAsiaTheme="minorHAnsi" w:hAnsi="Ubuntu Mono"/>
          <w:b/>
          <w:bCs/>
          <w:color w:val="ED7D31" w:themeColor="accent2"/>
          <w:sz w:val="21"/>
          <w:szCs w:val="21"/>
          <w:bdr w:val="single" w:sz="2" w:space="0" w:color="D9D9E3" w:frame="1"/>
        </w:rPr>
        <w:t>room_rate</w:t>
      </w:r>
      <w:r>
        <w:t xml:space="preserve"> akan diatur sesuai dengan tipe kamar tersebut.</w:t>
      </w:r>
    </w:p>
    <w:p w14:paraId="18FC0DEE" w14:textId="77777777" w:rsidR="00DF7D81" w:rsidRDefault="00DF7D81" w:rsidP="00DF7D81">
      <w:pPr>
        <w:jc w:val="both"/>
        <w:rPr>
          <w:b/>
          <w:bCs/>
        </w:rPr>
      </w:pPr>
    </w:p>
    <w:p w14:paraId="18AF10CC" w14:textId="77777777" w:rsidR="00DF7D81" w:rsidRDefault="00DF7D81" w:rsidP="00DF7D81">
      <w:pPr>
        <w:jc w:val="both"/>
        <w:rPr>
          <w:b/>
          <w:bCs/>
        </w:rPr>
      </w:pPr>
      <w:r>
        <w:rPr>
          <w:b/>
          <w:bCs/>
        </w:rPr>
        <w:t>Flowchart</w:t>
      </w:r>
    </w:p>
    <w:p w14:paraId="16AC142D" w14:textId="2D2F4826" w:rsidR="00CC5F04" w:rsidRDefault="00CC5F04" w:rsidP="009E566B">
      <w:pPr>
        <w:jc w:val="both"/>
      </w:pPr>
    </w:p>
    <w:p w14:paraId="24A64043" w14:textId="77777777" w:rsidR="00DF7D81" w:rsidRPr="00CC5F04" w:rsidRDefault="00DF7D81" w:rsidP="009E566B">
      <w:pPr>
        <w:jc w:val="both"/>
      </w:pPr>
    </w:p>
    <w:p w14:paraId="17A0144D" w14:textId="24A0222D" w:rsidR="00CC5F04" w:rsidRDefault="00101609" w:rsidP="009E566B">
      <w:pPr>
        <w:jc w:val="both"/>
        <w:rPr>
          <w:b/>
          <w:bCs/>
        </w:rPr>
      </w:pPr>
      <w:r>
        <w:rPr>
          <w:b/>
          <w:bCs/>
        </w:rPr>
        <w:t>Contoh Source Code</w:t>
      </w:r>
    </w:p>
    <w:p w14:paraId="30832509" w14:textId="4D0CD49A" w:rsidR="00101609" w:rsidRDefault="009D6732" w:rsidP="009E566B">
      <w:pPr>
        <w:jc w:val="both"/>
        <w:rPr>
          <w:b/>
          <w:bCs/>
        </w:rPr>
      </w:pPr>
      <w:r w:rsidRPr="009D6732">
        <w:rPr>
          <w:b/>
          <w:bCs/>
          <w:noProof/>
        </w:rPr>
        <w:drawing>
          <wp:inline distT="0" distB="0" distL="0" distR="0" wp14:anchorId="0044F7A2" wp14:editId="70DCB39A">
            <wp:extent cx="5334744" cy="2210108"/>
            <wp:effectExtent l="0" t="0" r="0" b="0"/>
            <wp:docPr id="10144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9842" name=""/>
                    <pic:cNvPicPr/>
                  </pic:nvPicPr>
                  <pic:blipFill>
                    <a:blip r:embed="rId9"/>
                    <a:stretch>
                      <a:fillRect/>
                    </a:stretch>
                  </pic:blipFill>
                  <pic:spPr>
                    <a:xfrm>
                      <a:off x="0" y="0"/>
                      <a:ext cx="5334744" cy="2210108"/>
                    </a:xfrm>
                    <a:prstGeom prst="rect">
                      <a:avLst/>
                    </a:prstGeom>
                  </pic:spPr>
                </pic:pic>
              </a:graphicData>
            </a:graphic>
          </wp:inline>
        </w:drawing>
      </w:r>
    </w:p>
    <w:p w14:paraId="5CD62E4C" w14:textId="77777777" w:rsidR="003A2677" w:rsidRDefault="003A2677" w:rsidP="009E566B">
      <w:pPr>
        <w:jc w:val="both"/>
        <w:rPr>
          <w:b/>
          <w:bCs/>
        </w:rPr>
      </w:pPr>
    </w:p>
    <w:p w14:paraId="61EC5684" w14:textId="18553C02" w:rsidR="003A2677" w:rsidRDefault="003A2677" w:rsidP="009E566B">
      <w:pPr>
        <w:jc w:val="both"/>
        <w:rPr>
          <w:b/>
          <w:bCs/>
        </w:rPr>
      </w:pPr>
      <w:r>
        <w:rPr>
          <w:b/>
          <w:bCs/>
        </w:rPr>
        <w:t>Ouput</w:t>
      </w:r>
    </w:p>
    <w:p w14:paraId="7A4011BF" w14:textId="5A273A90" w:rsidR="00101609" w:rsidRDefault="0011328C" w:rsidP="009E566B">
      <w:pPr>
        <w:jc w:val="both"/>
        <w:rPr>
          <w:b/>
          <w:bCs/>
        </w:rPr>
      </w:pPr>
      <w:r w:rsidRPr="0011328C">
        <w:rPr>
          <w:b/>
          <w:bCs/>
          <w:noProof/>
        </w:rPr>
        <w:lastRenderedPageBreak/>
        <w:drawing>
          <wp:inline distT="0" distB="0" distL="0" distR="0" wp14:anchorId="2DFE7B48" wp14:editId="77A04030">
            <wp:extent cx="5731510" cy="756285"/>
            <wp:effectExtent l="0" t="0" r="0" b="0"/>
            <wp:docPr id="1321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20" name=""/>
                    <pic:cNvPicPr/>
                  </pic:nvPicPr>
                  <pic:blipFill>
                    <a:blip r:embed="rId10"/>
                    <a:stretch>
                      <a:fillRect/>
                    </a:stretch>
                  </pic:blipFill>
                  <pic:spPr>
                    <a:xfrm>
                      <a:off x="0" y="0"/>
                      <a:ext cx="5731510" cy="756285"/>
                    </a:xfrm>
                    <a:prstGeom prst="rect">
                      <a:avLst/>
                    </a:prstGeom>
                  </pic:spPr>
                </pic:pic>
              </a:graphicData>
            </a:graphic>
          </wp:inline>
        </w:drawing>
      </w:r>
    </w:p>
    <w:p w14:paraId="73492CEE" w14:textId="66B17E01" w:rsidR="008E4224" w:rsidRDefault="008E4224" w:rsidP="009E566B">
      <w:pPr>
        <w:jc w:val="both"/>
        <w:rPr>
          <w:b/>
          <w:bCs/>
        </w:rPr>
      </w:pPr>
      <w:r w:rsidRPr="008E4224">
        <w:rPr>
          <w:b/>
          <w:bCs/>
          <w:noProof/>
        </w:rPr>
        <w:drawing>
          <wp:inline distT="0" distB="0" distL="0" distR="0" wp14:anchorId="423BCA19" wp14:editId="345E3A48">
            <wp:extent cx="5731510" cy="727710"/>
            <wp:effectExtent l="0" t="0" r="0" b="0"/>
            <wp:docPr id="142225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6326" name=""/>
                    <pic:cNvPicPr/>
                  </pic:nvPicPr>
                  <pic:blipFill>
                    <a:blip r:embed="rId11"/>
                    <a:stretch>
                      <a:fillRect/>
                    </a:stretch>
                  </pic:blipFill>
                  <pic:spPr>
                    <a:xfrm>
                      <a:off x="0" y="0"/>
                      <a:ext cx="5731510" cy="727710"/>
                    </a:xfrm>
                    <a:prstGeom prst="rect">
                      <a:avLst/>
                    </a:prstGeom>
                  </pic:spPr>
                </pic:pic>
              </a:graphicData>
            </a:graphic>
          </wp:inline>
        </w:drawing>
      </w:r>
    </w:p>
    <w:p w14:paraId="4FDDBD80" w14:textId="5F552603" w:rsidR="00D10FCE" w:rsidRDefault="00D10FCE" w:rsidP="009E566B">
      <w:pPr>
        <w:jc w:val="both"/>
        <w:rPr>
          <w:b/>
          <w:bCs/>
        </w:rPr>
      </w:pPr>
      <w:r w:rsidRPr="00D10FCE">
        <w:rPr>
          <w:b/>
          <w:bCs/>
          <w:noProof/>
        </w:rPr>
        <w:drawing>
          <wp:inline distT="0" distB="0" distL="0" distR="0" wp14:anchorId="60A018D4" wp14:editId="2436C3DA">
            <wp:extent cx="5731510" cy="702310"/>
            <wp:effectExtent l="0" t="0" r="0" b="0"/>
            <wp:docPr id="13875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6185" name=""/>
                    <pic:cNvPicPr/>
                  </pic:nvPicPr>
                  <pic:blipFill>
                    <a:blip r:embed="rId12"/>
                    <a:stretch>
                      <a:fillRect/>
                    </a:stretch>
                  </pic:blipFill>
                  <pic:spPr>
                    <a:xfrm>
                      <a:off x="0" y="0"/>
                      <a:ext cx="5731510" cy="702310"/>
                    </a:xfrm>
                    <a:prstGeom prst="rect">
                      <a:avLst/>
                    </a:prstGeom>
                  </pic:spPr>
                </pic:pic>
              </a:graphicData>
            </a:graphic>
          </wp:inline>
        </w:drawing>
      </w:r>
    </w:p>
    <w:p w14:paraId="0C4DAED4" w14:textId="77777777" w:rsidR="00D22CDA" w:rsidRDefault="00D22CDA" w:rsidP="009E566B">
      <w:pPr>
        <w:jc w:val="both"/>
        <w:rPr>
          <w:b/>
          <w:bCs/>
        </w:rPr>
      </w:pPr>
      <w:r>
        <w:rPr>
          <w:b/>
          <w:bCs/>
        </w:rPr>
        <w:t xml:space="preserve">Tipe: </w:t>
      </w:r>
    </w:p>
    <w:p w14:paraId="54FF989C" w14:textId="26079C79" w:rsidR="00B07225" w:rsidRDefault="00D22CDA" w:rsidP="009E566B">
      <w:pPr>
        <w:jc w:val="both"/>
        <w:rPr>
          <w:b/>
          <w:bCs/>
        </w:rPr>
      </w:pPr>
      <w:r>
        <w:rPr>
          <w:b/>
          <w:bCs/>
        </w:rPr>
        <w:t>Double: 250,000</w:t>
      </w:r>
      <w:r w:rsidR="00C8260C">
        <w:rPr>
          <w:b/>
          <w:bCs/>
        </w:rPr>
        <w:t xml:space="preserve"> /</w:t>
      </w:r>
      <w:r w:rsidR="00986920">
        <w:rPr>
          <w:b/>
          <w:bCs/>
        </w:rPr>
        <w:t xml:space="preserve"> Single: 200,000</w:t>
      </w:r>
      <w:r w:rsidR="00C8260C">
        <w:rPr>
          <w:b/>
          <w:bCs/>
        </w:rPr>
        <w:t xml:space="preserve"> </w:t>
      </w:r>
      <w:proofErr w:type="gramStart"/>
      <w:r w:rsidR="00C8260C">
        <w:rPr>
          <w:b/>
          <w:bCs/>
        </w:rPr>
        <w:t xml:space="preserve">/ </w:t>
      </w:r>
      <w:r w:rsidR="00986920">
        <w:rPr>
          <w:b/>
          <w:bCs/>
        </w:rPr>
        <w:t xml:space="preserve"> Suite</w:t>
      </w:r>
      <w:proofErr w:type="gramEnd"/>
      <w:r w:rsidR="00986920">
        <w:rPr>
          <w:b/>
          <w:bCs/>
        </w:rPr>
        <w:t xml:space="preserve"> = 500,000</w:t>
      </w:r>
    </w:p>
    <w:p w14:paraId="36C5B72E" w14:textId="77777777" w:rsidR="00986920" w:rsidRDefault="00986920" w:rsidP="009E566B">
      <w:pPr>
        <w:jc w:val="both"/>
        <w:rPr>
          <w:b/>
          <w:bCs/>
        </w:rPr>
      </w:pPr>
    </w:p>
    <w:p w14:paraId="5AE33BDF" w14:textId="62533823" w:rsidR="009323FE" w:rsidRPr="00D04A0B" w:rsidRDefault="00D04A0B" w:rsidP="00D04A0B">
      <w:pPr>
        <w:spacing w:line="360" w:lineRule="auto"/>
        <w:jc w:val="both"/>
        <w:rPr>
          <w:b/>
          <w:bCs/>
          <w:sz w:val="28"/>
          <w:szCs w:val="28"/>
        </w:rPr>
      </w:pPr>
      <w:r w:rsidRPr="00D04A0B">
        <w:rPr>
          <w:b/>
          <w:bCs/>
          <w:sz w:val="28"/>
          <w:szCs w:val="28"/>
        </w:rPr>
        <w:t xml:space="preserve">Fitur 4: Perulangan Bersarang (Nested Loop) </w:t>
      </w:r>
    </w:p>
    <w:p w14:paraId="2C272411" w14:textId="77777777" w:rsidR="00D04A0B" w:rsidRDefault="00D04A0B" w:rsidP="00D04A0B">
      <w:r>
        <w:t>Dalam konteks ini, terdapat dua loop yang bersarang (nested). Loop pertama digunakan untuk mengiterasi melalui jumlah kamar yang ingin dipesan oleh pengguna. Loop kedua digunakan untuk mengiterasi melalui jumlah tamu yang akan menginap di setiap kamar.</w:t>
      </w:r>
    </w:p>
    <w:p w14:paraId="749F5825" w14:textId="77777777" w:rsidR="00D04A0B" w:rsidRDefault="00D04A0B" w:rsidP="00D04A0B">
      <w:r>
        <w:t>Pada setiap iterasi loop pertama, pengguna diminta untuk memasukkan nomor kamar, tipe kamar, dan jumlah tamu untuk kamar tersebut. Kemudian, loop kedua digunakan untuk mengumpulkan informasi tamu sebanyak jumlah tamu yang dimasukkan.</w:t>
      </w:r>
    </w:p>
    <w:p w14:paraId="20057795" w14:textId="77777777" w:rsidR="00D04A0B" w:rsidRDefault="00D04A0B" w:rsidP="00D04A0B">
      <w:r>
        <w:t>Dengan menggunakan nested loop, program dapat mengatur pengumpulan data tamu untuk setiap kamar secara terpisah. Ini memungkinkan pengguna untuk memasukkan informasi tamu yang sesuai dengan jumlah tamu yang diinginkan untuk setiap kamar yang dipesan.</w:t>
      </w:r>
    </w:p>
    <w:p w14:paraId="0CC95797" w14:textId="77777777" w:rsidR="00D04A0B" w:rsidRDefault="00D04A0B" w:rsidP="00D04A0B">
      <w:r>
        <w:t>Dengan demikian, nested loop pada program tersebut membantu dalam pengumpulan data tamu secara terstruktur dan memungkinkan pengguna untuk mengelola informasi tamu dengan lebih baik dalam konteks pemesanan hotel.</w:t>
      </w:r>
    </w:p>
    <w:p w14:paraId="7CB08801" w14:textId="7EF810FD" w:rsidR="009323FE" w:rsidRDefault="00D04A0B" w:rsidP="009E566B">
      <w:pPr>
        <w:jc w:val="both"/>
        <w:rPr>
          <w:b/>
          <w:bCs/>
        </w:rPr>
      </w:pPr>
      <w:r>
        <w:rPr>
          <w:b/>
          <w:bCs/>
        </w:rPr>
        <w:t>Flowchart</w:t>
      </w:r>
    </w:p>
    <w:p w14:paraId="4FC3FD93" w14:textId="77777777" w:rsidR="00D04A0B" w:rsidRDefault="00D04A0B" w:rsidP="009E566B">
      <w:pPr>
        <w:jc w:val="both"/>
        <w:rPr>
          <w:b/>
          <w:bCs/>
        </w:rPr>
      </w:pPr>
    </w:p>
    <w:p w14:paraId="3B39CE08" w14:textId="636DB920" w:rsidR="00D04A0B" w:rsidRDefault="00DE1B2E" w:rsidP="009E566B">
      <w:pPr>
        <w:jc w:val="both"/>
        <w:rPr>
          <w:b/>
          <w:bCs/>
        </w:rPr>
      </w:pPr>
      <w:r>
        <w:rPr>
          <w:b/>
          <w:bCs/>
        </w:rPr>
        <w:t>Source Code</w:t>
      </w:r>
    </w:p>
    <w:p w14:paraId="294AD2B2" w14:textId="0B83D8B7" w:rsidR="00DE1B2E" w:rsidRDefault="00365883" w:rsidP="009E566B">
      <w:pPr>
        <w:jc w:val="both"/>
        <w:rPr>
          <w:b/>
          <w:bCs/>
        </w:rPr>
      </w:pPr>
      <w:r w:rsidRPr="00365883">
        <w:rPr>
          <w:b/>
          <w:bCs/>
        </w:rPr>
        <w:drawing>
          <wp:inline distT="0" distB="0" distL="0" distR="0" wp14:anchorId="5C1D9A21" wp14:editId="5C24548E">
            <wp:extent cx="6496493" cy="770136"/>
            <wp:effectExtent l="0" t="0" r="0" b="0"/>
            <wp:docPr id="106822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9987" name=""/>
                    <pic:cNvPicPr/>
                  </pic:nvPicPr>
                  <pic:blipFill>
                    <a:blip r:embed="rId13"/>
                    <a:stretch>
                      <a:fillRect/>
                    </a:stretch>
                  </pic:blipFill>
                  <pic:spPr>
                    <a:xfrm>
                      <a:off x="0" y="0"/>
                      <a:ext cx="6579233" cy="779945"/>
                    </a:xfrm>
                    <a:prstGeom prst="rect">
                      <a:avLst/>
                    </a:prstGeom>
                  </pic:spPr>
                </pic:pic>
              </a:graphicData>
            </a:graphic>
          </wp:inline>
        </w:drawing>
      </w:r>
    </w:p>
    <w:p w14:paraId="313A4B97" w14:textId="77777777" w:rsidR="00D04A0B" w:rsidRDefault="00D04A0B" w:rsidP="009E566B">
      <w:pPr>
        <w:jc w:val="both"/>
        <w:rPr>
          <w:b/>
          <w:bCs/>
        </w:rPr>
      </w:pPr>
    </w:p>
    <w:p w14:paraId="63C4EA78" w14:textId="45221B76" w:rsidR="00675B2F" w:rsidRDefault="00675B2F" w:rsidP="009E566B">
      <w:pPr>
        <w:jc w:val="both"/>
        <w:rPr>
          <w:b/>
          <w:bCs/>
        </w:rPr>
      </w:pPr>
      <w:r>
        <w:rPr>
          <w:b/>
          <w:bCs/>
        </w:rPr>
        <w:t>Output</w:t>
      </w:r>
    </w:p>
    <w:p w14:paraId="3D23714F" w14:textId="77777777" w:rsidR="00A739A2" w:rsidRDefault="00A739A2" w:rsidP="009E566B">
      <w:pPr>
        <w:jc w:val="both"/>
        <w:rPr>
          <w:noProof/>
        </w:rPr>
      </w:pPr>
    </w:p>
    <w:p w14:paraId="19FCF738" w14:textId="5865315C" w:rsidR="00675B2F" w:rsidRPr="00972338" w:rsidRDefault="00A739A2" w:rsidP="009E566B">
      <w:pPr>
        <w:jc w:val="both"/>
        <w:rPr>
          <w:b/>
          <w:bCs/>
        </w:rPr>
      </w:pPr>
      <w:r>
        <w:rPr>
          <w:noProof/>
        </w:rPr>
        <w:drawing>
          <wp:inline distT="0" distB="0" distL="0" distR="0" wp14:anchorId="7E3C6985" wp14:editId="24852C15">
            <wp:extent cx="6489052" cy="1179623"/>
            <wp:effectExtent l="0" t="0" r="0" b="0"/>
            <wp:docPr id="732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0081" b="47664"/>
                    <a:stretch/>
                  </pic:blipFill>
                  <pic:spPr bwMode="auto">
                    <a:xfrm>
                      <a:off x="0" y="0"/>
                      <a:ext cx="6535398" cy="1188048"/>
                    </a:xfrm>
                    <a:prstGeom prst="rect">
                      <a:avLst/>
                    </a:prstGeom>
                    <a:noFill/>
                    <a:ln>
                      <a:noFill/>
                    </a:ln>
                    <a:extLst>
                      <a:ext uri="{53640926-AAD7-44D8-BBD7-CCE9431645EC}">
                        <a14:shadowObscured xmlns:a14="http://schemas.microsoft.com/office/drawing/2010/main"/>
                      </a:ext>
                    </a:extLst>
                  </pic:spPr>
                </pic:pic>
              </a:graphicData>
            </a:graphic>
          </wp:inline>
        </w:drawing>
      </w:r>
    </w:p>
    <w:p w14:paraId="203F2958" w14:textId="77777777" w:rsidR="00806575" w:rsidRPr="00806575" w:rsidRDefault="00806575" w:rsidP="00CC58FF">
      <w:pPr>
        <w:jc w:val="both"/>
      </w:pPr>
      <w:r w:rsidRPr="00806575">
        <w:t>[lanjutkan dengan penjelasan, flowchart, source code, dan hasil compile program untuk fitur-fitur lainnya]</w:t>
      </w:r>
    </w:p>
    <w:p w14:paraId="203F2959" w14:textId="77777777" w:rsidR="00806575" w:rsidRPr="00806575" w:rsidRDefault="00806575" w:rsidP="00CC58FF">
      <w:pPr>
        <w:jc w:val="both"/>
      </w:pPr>
      <w:r w:rsidRPr="00806575">
        <w:t>g. Bab III Penutup</w:t>
      </w:r>
    </w:p>
    <w:p w14:paraId="203F295A" w14:textId="77777777" w:rsidR="00806575" w:rsidRPr="00806575" w:rsidRDefault="00806575" w:rsidP="00CC58FF">
      <w:pPr>
        <w:jc w:val="both"/>
      </w:pPr>
      <w:r w:rsidRPr="00806575">
        <w:t>Kesimpulan: Melalui studi kasus Hotel BlueDorzz, kami berhasil mengimplementasikan berbagai fitur yang diminta menggunakan konsep algoritma dan pemrograman. Fitur-fitur tersebut meliputi input/output, operator logika, percabangan bersarang, perulangan bersarang, fungsi, integrasi dari nested if, nested loop, dan fungsi, serta penggunaan tuples, dictionaries, exceptions, dan pemrosesan data. Implementasi ini memberikan manfaat signifikan bagi efisiensi dan fungsionalitas sistem pemesanan kamar online Hotel BlueDorzz.</w:t>
      </w:r>
    </w:p>
    <w:p w14:paraId="203F295B" w14:textId="77777777" w:rsidR="00806575" w:rsidRPr="00806575" w:rsidRDefault="00806575" w:rsidP="00CC58FF">
      <w:pPr>
        <w:jc w:val="both"/>
      </w:pPr>
      <w:r w:rsidRPr="00806575">
        <w:t>Saran: Meskipun implementasi fitur-fitur ini berhasil, ada beberapa saran yang dapat kami berikan untuk perbaikan lebih lanjut. Pertama, penting untuk terus memperbarui dan memelihara sistem agar tetap memenuhi kebutuhan dan perkembangan industri perhotelan. Selain itu, memperluas fitur yang ditawarkan, seperti integrasi dengan sistem pembayaran online, dapat meningkatkan kenyamanan bagi pengguna.</w:t>
      </w:r>
    </w:p>
    <w:p w14:paraId="203F295C" w14:textId="77777777" w:rsidR="00806575" w:rsidRPr="00806575" w:rsidRDefault="00806575" w:rsidP="00CC58FF">
      <w:pPr>
        <w:jc w:val="both"/>
      </w:pPr>
      <w:r w:rsidRPr="00806575">
        <w:t>Kesimpulan dan saran tersebut akan menjadi panduan untuk pengembangan dan perbaikan sistem pemesanan kamar online Hotel BlueDorzzdi masa depan.</w:t>
      </w:r>
    </w:p>
    <w:p w14:paraId="203F295D" w14:textId="77777777" w:rsidR="00806575" w:rsidRPr="00806575" w:rsidRDefault="00806575" w:rsidP="00CC58FF">
      <w:pPr>
        <w:jc w:val="both"/>
      </w:pPr>
      <w:r w:rsidRPr="00806575">
        <w:t>Terima kasih atas perhatian yang diberikan dalam membaca makalah ini.</w:t>
      </w:r>
    </w:p>
    <w:p w14:paraId="203F295E" w14:textId="77777777" w:rsidR="00375C13" w:rsidRDefault="00375C13" w:rsidP="00CC58FF">
      <w:pPr>
        <w:jc w:val="both"/>
      </w:pPr>
    </w:p>
    <w:sectPr w:rsidR="00375C13" w:rsidSect="0036588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DEA"/>
    <w:multiLevelType w:val="multilevel"/>
    <w:tmpl w:val="C8AC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83881"/>
    <w:multiLevelType w:val="multilevel"/>
    <w:tmpl w:val="BF6E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11325"/>
    <w:multiLevelType w:val="multilevel"/>
    <w:tmpl w:val="D226A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4651B"/>
    <w:multiLevelType w:val="multilevel"/>
    <w:tmpl w:val="BF6E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B306D"/>
    <w:multiLevelType w:val="hybridMultilevel"/>
    <w:tmpl w:val="AF8C068A"/>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58184850"/>
    <w:multiLevelType w:val="multilevel"/>
    <w:tmpl w:val="D226A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774AE"/>
    <w:multiLevelType w:val="hybridMultilevel"/>
    <w:tmpl w:val="194E1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4F9C"/>
    <w:multiLevelType w:val="multilevel"/>
    <w:tmpl w:val="C636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1761EB"/>
    <w:multiLevelType w:val="hybridMultilevel"/>
    <w:tmpl w:val="5FB40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46726485">
    <w:abstractNumId w:val="5"/>
  </w:num>
  <w:num w:numId="2" w16cid:durableId="2015449194">
    <w:abstractNumId w:val="4"/>
  </w:num>
  <w:num w:numId="3" w16cid:durableId="195313710">
    <w:abstractNumId w:val="3"/>
  </w:num>
  <w:num w:numId="4" w16cid:durableId="1204487181">
    <w:abstractNumId w:val="7"/>
  </w:num>
  <w:num w:numId="5" w16cid:durableId="2120754768">
    <w:abstractNumId w:val="1"/>
  </w:num>
  <w:num w:numId="6" w16cid:durableId="79567228">
    <w:abstractNumId w:val="0"/>
  </w:num>
  <w:num w:numId="7" w16cid:durableId="389426898">
    <w:abstractNumId w:val="6"/>
  </w:num>
  <w:num w:numId="8" w16cid:durableId="650065042">
    <w:abstractNumId w:val="8"/>
  </w:num>
  <w:num w:numId="9" w16cid:durableId="89713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575"/>
    <w:rsid w:val="00077FC6"/>
    <w:rsid w:val="00084634"/>
    <w:rsid w:val="00085AEA"/>
    <w:rsid w:val="0009213B"/>
    <w:rsid w:val="00101609"/>
    <w:rsid w:val="0011328C"/>
    <w:rsid w:val="00147D8F"/>
    <w:rsid w:val="001F17D3"/>
    <w:rsid w:val="00272C82"/>
    <w:rsid w:val="002D7876"/>
    <w:rsid w:val="00365883"/>
    <w:rsid w:val="00375C13"/>
    <w:rsid w:val="003A1B30"/>
    <w:rsid w:val="003A2677"/>
    <w:rsid w:val="003B213F"/>
    <w:rsid w:val="003F7C14"/>
    <w:rsid w:val="00425732"/>
    <w:rsid w:val="00492FCD"/>
    <w:rsid w:val="004B5369"/>
    <w:rsid w:val="00577E97"/>
    <w:rsid w:val="005E563B"/>
    <w:rsid w:val="006315F5"/>
    <w:rsid w:val="00675B2F"/>
    <w:rsid w:val="006A4175"/>
    <w:rsid w:val="006D4717"/>
    <w:rsid w:val="00784715"/>
    <w:rsid w:val="007A1010"/>
    <w:rsid w:val="00806575"/>
    <w:rsid w:val="008504E7"/>
    <w:rsid w:val="00896893"/>
    <w:rsid w:val="008B2541"/>
    <w:rsid w:val="008E4224"/>
    <w:rsid w:val="009055ED"/>
    <w:rsid w:val="00906A0A"/>
    <w:rsid w:val="009323FE"/>
    <w:rsid w:val="00956855"/>
    <w:rsid w:val="00957598"/>
    <w:rsid w:val="00972338"/>
    <w:rsid w:val="00976D48"/>
    <w:rsid w:val="00986920"/>
    <w:rsid w:val="009D6732"/>
    <w:rsid w:val="009E566B"/>
    <w:rsid w:val="00A739A2"/>
    <w:rsid w:val="00AB0804"/>
    <w:rsid w:val="00B07225"/>
    <w:rsid w:val="00B92AD9"/>
    <w:rsid w:val="00BC4086"/>
    <w:rsid w:val="00C173B8"/>
    <w:rsid w:val="00C76594"/>
    <w:rsid w:val="00C8260C"/>
    <w:rsid w:val="00CA6C45"/>
    <w:rsid w:val="00CC58FF"/>
    <w:rsid w:val="00CC5F04"/>
    <w:rsid w:val="00CE6422"/>
    <w:rsid w:val="00D04A0B"/>
    <w:rsid w:val="00D10FCE"/>
    <w:rsid w:val="00D16FC9"/>
    <w:rsid w:val="00D22CDA"/>
    <w:rsid w:val="00DE1B2E"/>
    <w:rsid w:val="00DF7D81"/>
    <w:rsid w:val="00E55841"/>
    <w:rsid w:val="00F20AD4"/>
    <w:rsid w:val="00FD6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2919"/>
  <w15:docId w15:val="{6FE555F9-33CA-47E2-B474-88735BF5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CD"/>
    <w:pPr>
      <w:ind w:left="720"/>
      <w:contextualSpacing/>
    </w:pPr>
  </w:style>
  <w:style w:type="paragraph" w:styleId="BalloonText">
    <w:name w:val="Balloon Text"/>
    <w:basedOn w:val="Normal"/>
    <w:link w:val="BalloonTextChar"/>
    <w:uiPriority w:val="99"/>
    <w:semiHidden/>
    <w:unhideWhenUsed/>
    <w:rsid w:val="00CE6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22"/>
    <w:rPr>
      <w:rFonts w:ascii="Tahoma" w:hAnsi="Tahoma" w:cs="Tahoma"/>
      <w:sz w:val="16"/>
      <w:szCs w:val="16"/>
    </w:rPr>
  </w:style>
  <w:style w:type="paragraph" w:styleId="Revision">
    <w:name w:val="Revision"/>
    <w:hidden/>
    <w:uiPriority w:val="99"/>
    <w:semiHidden/>
    <w:rsid w:val="00784715"/>
    <w:pPr>
      <w:spacing w:after="0" w:line="240" w:lineRule="auto"/>
    </w:pPr>
  </w:style>
  <w:style w:type="paragraph" w:styleId="NoSpacing">
    <w:name w:val="No Spacing"/>
    <w:uiPriority w:val="1"/>
    <w:qFormat/>
    <w:rsid w:val="006315F5"/>
    <w:pPr>
      <w:spacing w:after="0" w:line="240" w:lineRule="auto"/>
    </w:pPr>
  </w:style>
  <w:style w:type="paragraph" w:styleId="NormalWeb">
    <w:name w:val="Normal (Web)"/>
    <w:basedOn w:val="Normal"/>
    <w:uiPriority w:val="99"/>
    <w:semiHidden/>
    <w:unhideWhenUsed/>
    <w:rsid w:val="00BC40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BC4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8069">
      <w:bodyDiv w:val="1"/>
      <w:marLeft w:val="0"/>
      <w:marRight w:val="0"/>
      <w:marTop w:val="0"/>
      <w:marBottom w:val="0"/>
      <w:divBdr>
        <w:top w:val="none" w:sz="0" w:space="0" w:color="auto"/>
        <w:left w:val="none" w:sz="0" w:space="0" w:color="auto"/>
        <w:bottom w:val="none" w:sz="0" w:space="0" w:color="auto"/>
        <w:right w:val="none" w:sz="0" w:space="0" w:color="auto"/>
      </w:divBdr>
    </w:div>
    <w:div w:id="653919587">
      <w:bodyDiv w:val="1"/>
      <w:marLeft w:val="0"/>
      <w:marRight w:val="0"/>
      <w:marTop w:val="0"/>
      <w:marBottom w:val="0"/>
      <w:divBdr>
        <w:top w:val="none" w:sz="0" w:space="0" w:color="auto"/>
        <w:left w:val="none" w:sz="0" w:space="0" w:color="auto"/>
        <w:bottom w:val="none" w:sz="0" w:space="0" w:color="auto"/>
        <w:right w:val="none" w:sz="0" w:space="0" w:color="auto"/>
      </w:divBdr>
    </w:div>
    <w:div w:id="969745703">
      <w:bodyDiv w:val="1"/>
      <w:marLeft w:val="0"/>
      <w:marRight w:val="0"/>
      <w:marTop w:val="0"/>
      <w:marBottom w:val="0"/>
      <w:divBdr>
        <w:top w:val="none" w:sz="0" w:space="0" w:color="auto"/>
        <w:left w:val="none" w:sz="0" w:space="0" w:color="auto"/>
        <w:bottom w:val="none" w:sz="0" w:space="0" w:color="auto"/>
        <w:right w:val="none" w:sz="0" w:space="0" w:color="auto"/>
      </w:divBdr>
    </w:div>
    <w:div w:id="16260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1345</Words>
  <Characters>7672</Characters>
  <Application>Microsoft Office Word</Application>
  <DocSecurity>0</DocSecurity>
  <Lines>63</Lines>
  <Paragraphs>17</Paragraphs>
  <ScaleCrop>false</ScaleCrop>
  <Company>HP</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dc:creator>
  <cp:keywords/>
  <dc:description/>
  <cp:lastModifiedBy>muhammad Kuncay</cp:lastModifiedBy>
  <cp:revision>60</cp:revision>
  <dcterms:created xsi:type="dcterms:W3CDTF">2023-06-24T02:59:00Z</dcterms:created>
  <dcterms:modified xsi:type="dcterms:W3CDTF">2023-06-25T09:58:00Z</dcterms:modified>
</cp:coreProperties>
</file>